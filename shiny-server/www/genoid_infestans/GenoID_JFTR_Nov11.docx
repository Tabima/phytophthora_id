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0423D" w14:textId="042C9847" w:rsidR="00302989" w:rsidRPr="00055F9A" w:rsidRDefault="00302989" w:rsidP="00302989">
      <w:pPr>
        <w:jc w:val="center"/>
        <w:rPr>
          <w:sz w:val="32"/>
        </w:rPr>
      </w:pPr>
      <w:commentRangeStart w:id="0"/>
      <w:r w:rsidRPr="0049357B">
        <w:rPr>
          <w:sz w:val="36"/>
          <w:rPrChange w:id="1" w:author="Javier Tabima" w:date="2013-11-11T13:58:00Z">
            <w:rPr/>
          </w:rPrChange>
        </w:rPr>
        <w:t>Sequence</w:t>
      </w:r>
      <w:commentRangeEnd w:id="0"/>
      <w:r w:rsidRPr="0049357B">
        <w:rPr>
          <w:rStyle w:val="CommentReference"/>
          <w:sz w:val="22"/>
          <w:rPrChange w:id="2" w:author="Javier Tabima" w:date="2013-11-11T13:58:00Z">
            <w:rPr>
              <w:rStyle w:val="CommentReference"/>
            </w:rPr>
          </w:rPrChange>
        </w:rPr>
        <w:commentReference w:id="0"/>
      </w:r>
      <w:r w:rsidRPr="0049357B">
        <w:rPr>
          <w:sz w:val="36"/>
          <w:rPrChange w:id="3" w:author="Javier Tabima" w:date="2013-11-11T13:58:00Z">
            <w:rPr/>
          </w:rPrChange>
        </w:rPr>
        <w:t>-ID and Genotype-ID</w:t>
      </w:r>
      <w:r w:rsidRPr="0049357B">
        <w:rPr>
          <w:sz w:val="44"/>
          <w:rPrChange w:id="4" w:author="Javier Tabima" w:date="2013-11-11T13:58:00Z">
            <w:rPr>
              <w:sz w:val="32"/>
            </w:rPr>
          </w:rPrChange>
        </w:rPr>
        <w:t xml:space="preserve">: </w:t>
      </w:r>
      <w:r>
        <w:rPr>
          <w:sz w:val="32"/>
        </w:rPr>
        <w:t xml:space="preserve">Novel open source tools for genotype and species identification </w:t>
      </w:r>
    </w:p>
    <w:p w14:paraId="3A29EE69" w14:textId="77777777" w:rsidR="00302989" w:rsidRDefault="00302989" w:rsidP="00302989">
      <w:pPr>
        <w:rPr>
          <w:b/>
        </w:rPr>
      </w:pPr>
    </w:p>
    <w:p w14:paraId="7446A2AA" w14:textId="3BFFC888" w:rsidR="00302989" w:rsidRDefault="00302989" w:rsidP="00302989">
      <w:pPr>
        <w:rPr>
          <w:vertAlign w:val="superscript"/>
        </w:rPr>
      </w:pPr>
      <w:r>
        <w:rPr>
          <w:b/>
        </w:rPr>
        <w:t>Javier F. Tabima</w:t>
      </w:r>
    </w:p>
    <w:p w14:paraId="5EBCD289" w14:textId="0CE5B667" w:rsidR="00302989" w:rsidRDefault="00302989" w:rsidP="00302989">
      <w:r w:rsidRPr="00CE5A78">
        <w:t>Department of Botany and Plant Pathology, Oregon State University, Corvallis, OR</w:t>
      </w:r>
    </w:p>
    <w:p w14:paraId="27145BEF" w14:textId="77777777" w:rsidR="00302989" w:rsidRDefault="00302989" w:rsidP="00302989"/>
    <w:p w14:paraId="0EDCA684" w14:textId="63933EB8" w:rsidR="00302989" w:rsidRDefault="00302989" w:rsidP="00302989">
      <w:pPr>
        <w:rPr>
          <w:vertAlign w:val="superscript"/>
        </w:rPr>
      </w:pPr>
      <w:r>
        <w:rPr>
          <w:b/>
        </w:rPr>
        <w:t>Sydney E. Everhart</w:t>
      </w:r>
    </w:p>
    <w:p w14:paraId="22DA069E" w14:textId="213C92D9" w:rsidR="00302989" w:rsidRDefault="00302989" w:rsidP="00302989">
      <w:r w:rsidRPr="00CE5A78">
        <w:t>Department of Botany and Plant Pathology, Oregon State University, Corvallis, OR</w:t>
      </w:r>
    </w:p>
    <w:p w14:paraId="5317A103" w14:textId="77777777" w:rsidR="00302989" w:rsidRDefault="00302989" w:rsidP="00302989">
      <w:pPr>
        <w:rPr>
          <w:b/>
        </w:rPr>
      </w:pPr>
    </w:p>
    <w:p w14:paraId="38842ED5" w14:textId="5D974AE5" w:rsidR="00302989" w:rsidRDefault="00302989" w:rsidP="00302989">
      <w:pPr>
        <w:rPr>
          <w:b/>
          <w:vertAlign w:val="superscript"/>
        </w:rPr>
      </w:pPr>
      <w:r>
        <w:rPr>
          <w:b/>
        </w:rPr>
        <w:t>Meredith M. Larsen</w:t>
      </w:r>
    </w:p>
    <w:p w14:paraId="2BA861FB" w14:textId="5824C30E" w:rsidR="00302989" w:rsidRDefault="00302989" w:rsidP="00302989">
      <w:r>
        <w:t>Horticultural Crops Research Laboratory, USDA ARS, Corvallis, OR</w:t>
      </w:r>
    </w:p>
    <w:p w14:paraId="4C88CAFA" w14:textId="77777777" w:rsidR="00302989" w:rsidRDefault="00302989" w:rsidP="00302989"/>
    <w:p w14:paraId="20C5BA39" w14:textId="77777777" w:rsidR="00302989" w:rsidRDefault="00302989" w:rsidP="00302989">
      <w:pPr>
        <w:rPr>
          <w:b/>
        </w:rPr>
      </w:pPr>
      <w:proofErr w:type="spellStart"/>
      <w:r>
        <w:rPr>
          <w:b/>
        </w:rPr>
        <w:t>Zhian</w:t>
      </w:r>
      <w:proofErr w:type="spellEnd"/>
      <w:r>
        <w:rPr>
          <w:b/>
        </w:rPr>
        <w:t xml:space="preserve"> N. </w:t>
      </w:r>
      <w:proofErr w:type="spellStart"/>
      <w:r>
        <w:rPr>
          <w:b/>
        </w:rPr>
        <w:t>Kamvar</w:t>
      </w:r>
      <w:proofErr w:type="spellEnd"/>
      <w:del w:id="5" w:author="Javier Tabima" w:date="2013-11-11T13:58:00Z">
        <w:r w:rsidDel="0086796C">
          <w:rPr>
            <w:b/>
            <w:vertAlign w:val="superscript"/>
          </w:rPr>
          <w:delText>1</w:delText>
        </w:r>
      </w:del>
    </w:p>
    <w:p w14:paraId="35DE2B1B" w14:textId="77777777" w:rsidR="00302989" w:rsidRDefault="00302989" w:rsidP="00302989">
      <w:r w:rsidRPr="00CE5A78">
        <w:t>Department of Botany and Plant Pathology, Oregon State University, Corvallis, OR</w:t>
      </w:r>
    </w:p>
    <w:p w14:paraId="36DFBF53" w14:textId="77777777" w:rsidR="00302989" w:rsidRDefault="00302989" w:rsidP="00302989"/>
    <w:p w14:paraId="75ABFA39" w14:textId="77011947" w:rsidR="00302989" w:rsidRDefault="00302989" w:rsidP="00302989">
      <w:proofErr w:type="spellStart"/>
      <w:r>
        <w:rPr>
          <w:b/>
        </w:rPr>
        <w:t>Niklaus</w:t>
      </w:r>
      <w:proofErr w:type="spellEnd"/>
      <w:r>
        <w:rPr>
          <w:b/>
        </w:rPr>
        <w:t xml:space="preserve"> J. </w:t>
      </w:r>
      <w:proofErr w:type="spellStart"/>
      <w:r>
        <w:rPr>
          <w:b/>
        </w:rPr>
        <w:t>Grünwald</w:t>
      </w:r>
      <w:proofErr w:type="spellEnd"/>
      <w:del w:id="6" w:author="Javier Tabima" w:date="2013-11-11T13:58:00Z">
        <w:r w:rsidRPr="00CE5A78" w:rsidDel="0086796C">
          <w:rPr>
            <w:vertAlign w:val="superscript"/>
          </w:rPr>
          <w:delText>1</w:delText>
        </w:r>
        <w:r w:rsidDel="0086796C">
          <w:rPr>
            <w:vertAlign w:val="superscript"/>
          </w:rPr>
          <w:delText>,2</w:delText>
        </w:r>
      </w:del>
    </w:p>
    <w:p w14:paraId="0496F9BA" w14:textId="23C10E9E" w:rsidR="00302989" w:rsidRDefault="00302989" w:rsidP="00302989">
      <w:r w:rsidRPr="00CE5A78">
        <w:t>Department of Botany and Plant Pathology, Oregon State University, Corvallis, OR</w:t>
      </w:r>
    </w:p>
    <w:p w14:paraId="2EF6F757" w14:textId="64BCCF58" w:rsidR="00302989" w:rsidRPr="00CE5A78" w:rsidRDefault="00302989" w:rsidP="00302989">
      <w:r>
        <w:t>Horticultural Crops Research Laboratory, USDA ARS, Corvallis, OR</w:t>
      </w:r>
    </w:p>
    <w:p w14:paraId="3C4BC8D6" w14:textId="77777777" w:rsidR="00302989" w:rsidRDefault="00302989"/>
    <w:p w14:paraId="024A37AD" w14:textId="515FD486" w:rsidR="00302989" w:rsidRDefault="00302989">
      <w:r>
        <w:t xml:space="preserve">Corresponding Author: </w:t>
      </w:r>
    </w:p>
    <w:p w14:paraId="2342DB5F" w14:textId="77777777" w:rsidR="00302989" w:rsidRDefault="00302989" w:rsidP="00302989">
      <w:proofErr w:type="spellStart"/>
      <w:r>
        <w:rPr>
          <w:b/>
        </w:rPr>
        <w:t>Niklaus</w:t>
      </w:r>
      <w:proofErr w:type="spellEnd"/>
      <w:r>
        <w:rPr>
          <w:b/>
        </w:rPr>
        <w:t xml:space="preserve"> J. </w:t>
      </w:r>
      <w:proofErr w:type="spellStart"/>
      <w:r>
        <w:rPr>
          <w:b/>
        </w:rPr>
        <w:t>Grünwald</w:t>
      </w:r>
      <w:proofErr w:type="spellEnd"/>
      <w:del w:id="7" w:author="Javier Tabima" w:date="2013-11-11T13:58:00Z">
        <w:r w:rsidRPr="00CE5A78" w:rsidDel="0086796C">
          <w:rPr>
            <w:vertAlign w:val="superscript"/>
          </w:rPr>
          <w:delText>1</w:delText>
        </w:r>
        <w:r w:rsidDel="0086796C">
          <w:rPr>
            <w:vertAlign w:val="superscript"/>
          </w:rPr>
          <w:delText>,2</w:delText>
        </w:r>
      </w:del>
    </w:p>
    <w:p w14:paraId="56E68BB9" w14:textId="77777777" w:rsidR="00302989" w:rsidRDefault="00302989" w:rsidP="00302989">
      <w:r w:rsidRPr="00CE5A78">
        <w:t>Department of Botany and Plant Pathology, Oregon State University, Corvallis, OR</w:t>
      </w:r>
    </w:p>
    <w:p w14:paraId="658B2B98" w14:textId="06CBB32C" w:rsidR="00302989" w:rsidRDefault="00302989" w:rsidP="00302989">
      <w:r>
        <w:t>Horticultural Crops Research Laboratory, USDA ARS, Corvallis, OR</w:t>
      </w:r>
    </w:p>
    <w:p w14:paraId="7C51AFA6" w14:textId="77777777" w:rsidR="00FB10B0" w:rsidRDefault="00FB10B0">
      <w:pPr>
        <w:rPr>
          <w:b/>
        </w:rPr>
      </w:pPr>
    </w:p>
    <w:p w14:paraId="64CC6D36" w14:textId="77777777" w:rsidR="00FB10B0" w:rsidRDefault="00FB10B0">
      <w:pPr>
        <w:rPr>
          <w:b/>
        </w:rPr>
      </w:pPr>
    </w:p>
    <w:p w14:paraId="54CA111B" w14:textId="77777777" w:rsidR="00FF20FC" w:rsidRPr="00FF20FC" w:rsidRDefault="00FF20FC">
      <w:pPr>
        <w:rPr>
          <w:b/>
        </w:rPr>
      </w:pPr>
      <w:r w:rsidRPr="00FF20FC">
        <w:rPr>
          <w:b/>
        </w:rPr>
        <w:t>Abstract</w:t>
      </w:r>
    </w:p>
    <w:p w14:paraId="66FF296C" w14:textId="77777777" w:rsidR="00FF20FC" w:rsidRPr="00FF20FC" w:rsidRDefault="00FF20FC"/>
    <w:p w14:paraId="65E514A9" w14:textId="4A32EE06" w:rsidR="00CF7E46" w:rsidRDefault="00FF20FC" w:rsidP="00FF20FC">
      <w:pPr>
        <w:rPr>
          <w:ins w:id="8" w:author="Javier Tabima" w:date="2013-11-11T00:21:00Z"/>
        </w:rPr>
      </w:pPr>
      <w:commentRangeStart w:id="9"/>
      <w:r w:rsidRPr="00FF20FC">
        <w:t xml:space="preserve">Identification of </w:t>
      </w:r>
      <w:proofErr w:type="spellStart"/>
      <w:r w:rsidRPr="00FF20FC">
        <w:rPr>
          <w:i/>
        </w:rPr>
        <w:t>Phytophthora</w:t>
      </w:r>
      <w:proofErr w:type="spellEnd"/>
      <w:r w:rsidRPr="00FF20FC">
        <w:t xml:space="preserve"> strains is critical yet challenging, especially when morphological traits are limited and only molecular data can identify certain species. We created </w:t>
      </w:r>
      <w:proofErr w:type="spellStart"/>
      <w:r w:rsidRPr="00FF20FC">
        <w:t>Phytophthora</w:t>
      </w:r>
      <w:proofErr w:type="spellEnd"/>
      <w:r w:rsidRPr="00FF20FC">
        <w:t xml:space="preserve">-ID 2.0, a website that allows rapid identification of species and strains using previously described genetic markers. For identification, </w:t>
      </w:r>
      <w:proofErr w:type="spellStart"/>
      <w:r w:rsidRPr="00FF20FC">
        <w:t>Phytophthora</w:t>
      </w:r>
      <w:proofErr w:type="spellEnd"/>
      <w:r w:rsidRPr="00FF20FC">
        <w:t xml:space="preserve">-ID 2.0 has two modules, Sequence-ID and Genotype-ID. Sequence-ID allows users to identify </w:t>
      </w:r>
      <w:proofErr w:type="spellStart"/>
      <w:r w:rsidRPr="00FF20FC">
        <w:rPr>
          <w:i/>
        </w:rPr>
        <w:t>Phytophthora</w:t>
      </w:r>
      <w:proofErr w:type="spellEnd"/>
      <w:r w:rsidRPr="00FF20FC">
        <w:t xml:space="preserve"> species using the carefully curated database of </w:t>
      </w:r>
      <w:proofErr w:type="spellStart"/>
      <w:r w:rsidRPr="00FF20FC">
        <w:rPr>
          <w:i/>
        </w:rPr>
        <w:t>Phytophthora</w:t>
      </w:r>
      <w:proofErr w:type="spellEnd"/>
      <w:r w:rsidRPr="00FF20FC">
        <w:t xml:space="preserve"> species identified with two commonly used barcodes, the internal transcribed spacer (ITS) and the cytochrome oxidase (COX) spacer regions. The Sequence-ID component has been improved from version 1 of the website to be faster and improve uptime. Genotype-ID is new in version 2 and implements the ability to place individuals into clonal lineages based on simple sequence repeat (SSR) identification for the two species </w:t>
      </w:r>
      <w:r w:rsidR="00A06488" w:rsidRPr="00A06488">
        <w:rPr>
          <w:i/>
        </w:rPr>
        <w:t xml:space="preserve">P. </w:t>
      </w:r>
      <w:proofErr w:type="spellStart"/>
      <w:r w:rsidR="00A06488" w:rsidRPr="00A06488">
        <w:rPr>
          <w:i/>
        </w:rPr>
        <w:t>infestans</w:t>
      </w:r>
      <w:proofErr w:type="spellEnd"/>
      <w:r w:rsidRPr="00FF20FC">
        <w:t xml:space="preserve"> and </w:t>
      </w:r>
      <w:r w:rsidR="00A06488" w:rsidRPr="00A06488">
        <w:rPr>
          <w:i/>
        </w:rPr>
        <w:t xml:space="preserve">P. </w:t>
      </w:r>
      <w:proofErr w:type="spellStart"/>
      <w:r w:rsidR="00A06488" w:rsidRPr="00A06488">
        <w:rPr>
          <w:i/>
        </w:rPr>
        <w:t>ramorum</w:t>
      </w:r>
      <w:proofErr w:type="spellEnd"/>
      <w:r w:rsidRPr="00FF20FC">
        <w:t xml:space="preserve">. Genotype-ID uses a curated reference dataset, R functions from the R package </w:t>
      </w:r>
      <w:r w:rsidR="00A06488">
        <w:t>‘</w:t>
      </w:r>
      <w:proofErr w:type="spellStart"/>
      <w:r w:rsidR="00A06488" w:rsidRPr="00FF20FC">
        <w:t>poppr</w:t>
      </w:r>
      <w:proofErr w:type="spellEnd"/>
      <w:r w:rsidR="00A06488">
        <w:t>’</w:t>
      </w:r>
      <w:r w:rsidR="00A06488" w:rsidRPr="00FF20FC">
        <w:t xml:space="preserve"> </w:t>
      </w:r>
      <w:r w:rsidRPr="00FF20FC">
        <w:t xml:space="preserve">running in </w:t>
      </w:r>
      <w:proofErr w:type="spellStart"/>
      <w:r w:rsidRPr="00FF20FC">
        <w:t>shinyR</w:t>
      </w:r>
      <w:proofErr w:type="spellEnd"/>
      <w:r w:rsidRPr="00FF20FC">
        <w:t xml:space="preserve"> server to display placement of query genotypes into currently known lineages using </w:t>
      </w:r>
      <w:proofErr w:type="spellStart"/>
      <w:r w:rsidRPr="00FF20FC">
        <w:t>dendrograms</w:t>
      </w:r>
      <w:proofErr w:type="spellEnd"/>
      <w:r w:rsidRPr="00FF20FC">
        <w:t xml:space="preserve"> or minimum spanning networks based on </w:t>
      </w:r>
      <w:proofErr w:type="spellStart"/>
      <w:r w:rsidRPr="00FF20FC">
        <w:t>Bruvo’s</w:t>
      </w:r>
      <w:proofErr w:type="spellEnd"/>
      <w:r w:rsidRPr="00FF20FC">
        <w:t xml:space="preserve"> genetic distance. All code is open source and available via </w:t>
      </w:r>
      <w:proofErr w:type="spellStart"/>
      <w:r w:rsidRPr="00FF20FC">
        <w:t>github</w:t>
      </w:r>
      <w:proofErr w:type="spellEnd"/>
      <w:r w:rsidRPr="00FF20FC">
        <w:t xml:space="preserve"> and CRAN </w:t>
      </w:r>
      <w:r w:rsidRPr="00FF20FC">
        <w:lastRenderedPageBreak/>
        <w:t xml:space="preserve">providing the ability for other groups to develop web-based, interactive genotyping capabilities with minimal technical expertise on any server running </w:t>
      </w:r>
      <w:proofErr w:type="spellStart"/>
      <w:r w:rsidRPr="00FF20FC">
        <w:t>shinyR</w:t>
      </w:r>
      <w:proofErr w:type="spellEnd"/>
      <w:r w:rsidRPr="00FF20FC">
        <w:t xml:space="preserve"> and R. </w:t>
      </w:r>
      <w:commentRangeEnd w:id="9"/>
      <w:r w:rsidR="00353200">
        <w:rPr>
          <w:rStyle w:val="CommentReference"/>
        </w:rPr>
        <w:commentReference w:id="9"/>
      </w:r>
    </w:p>
    <w:p w14:paraId="1EE22876" w14:textId="1DE4076F" w:rsidR="00CF7E46" w:rsidRDefault="00CF7E46">
      <w:pPr>
        <w:rPr>
          <w:ins w:id="10" w:author="Javier Tabima" w:date="2013-11-11T00:21:00Z"/>
        </w:rPr>
      </w:pPr>
    </w:p>
    <w:p w14:paraId="156120C5" w14:textId="349B6F17" w:rsidR="00FF20FC" w:rsidRPr="00FF20FC" w:rsidDel="00CF7E46" w:rsidRDefault="00FF20FC" w:rsidP="00FF20FC">
      <w:pPr>
        <w:rPr>
          <w:del w:id="11" w:author="Javier Tabima" w:date="2013-11-11T00:21:00Z"/>
        </w:rPr>
      </w:pPr>
    </w:p>
    <w:p w14:paraId="20567DF9" w14:textId="1B41BDA9" w:rsidR="00FF20FC" w:rsidRPr="00FF20FC" w:rsidDel="00CF7E46" w:rsidRDefault="00FF20FC">
      <w:pPr>
        <w:rPr>
          <w:del w:id="12" w:author="Javier Tabima" w:date="2013-11-11T00:21:00Z"/>
        </w:rPr>
      </w:pPr>
    </w:p>
    <w:p w14:paraId="312B867C" w14:textId="77777777" w:rsidR="00FF20FC" w:rsidRPr="00FF20FC" w:rsidRDefault="00FF20FC">
      <w:pPr>
        <w:rPr>
          <w:b/>
        </w:rPr>
      </w:pPr>
      <w:r w:rsidRPr="00FF20FC">
        <w:rPr>
          <w:b/>
        </w:rPr>
        <w:t xml:space="preserve">Introduction </w:t>
      </w:r>
    </w:p>
    <w:p w14:paraId="0AB85709" w14:textId="77777777" w:rsidR="002F42D7" w:rsidRDefault="002F42D7" w:rsidP="002F42D7">
      <w:pPr>
        <w:rPr>
          <w:b/>
        </w:rPr>
      </w:pPr>
    </w:p>
    <w:p w14:paraId="1523137E" w14:textId="68E89A65" w:rsidR="004A1B13" w:rsidDel="00CF7E46" w:rsidRDefault="004A1B13" w:rsidP="00302989">
      <w:pPr>
        <w:ind w:firstLine="720"/>
        <w:rPr>
          <w:del w:id="13" w:author="Javier Tabima" w:date="2013-11-11T00:21:00Z"/>
        </w:rPr>
      </w:pPr>
      <w:r w:rsidRPr="004A733F">
        <w:t>Researchers</w:t>
      </w:r>
      <w:r w:rsidR="002F42D7" w:rsidRPr="004A733F">
        <w:t xml:space="preserve"> </w:t>
      </w:r>
      <w:r>
        <w:t>rely on a suite of</w:t>
      </w:r>
      <w:r w:rsidR="002F42D7" w:rsidRPr="004A733F">
        <w:t xml:space="preserve"> tools</w:t>
      </w:r>
      <w:r>
        <w:t xml:space="preserve">, from </w:t>
      </w:r>
      <w:r w:rsidRPr="004A733F">
        <w:t>morpholog</w:t>
      </w:r>
      <w:r>
        <w:t xml:space="preserve">ical to molecular, </w:t>
      </w:r>
      <w:r w:rsidR="002F42D7" w:rsidRPr="004A733F">
        <w:t xml:space="preserve">to identify </w:t>
      </w:r>
      <w:r>
        <w:t>species, strains, and lineages</w:t>
      </w:r>
      <w:r w:rsidR="002F42D7" w:rsidRPr="004A733F">
        <w:t xml:space="preserve"> within a </w:t>
      </w:r>
      <w:r>
        <w:t>species</w:t>
      </w:r>
      <w:r w:rsidR="002E15F2">
        <w:t>.</w:t>
      </w:r>
    </w:p>
    <w:p w14:paraId="1D6A4282" w14:textId="1B57E8D7" w:rsidR="004A1B13" w:rsidRPr="004C02E9" w:rsidRDefault="00CF7E46" w:rsidP="00302989">
      <w:pPr>
        <w:ind w:firstLine="720"/>
      </w:pPr>
      <w:ins w:id="14" w:author="Javier Tabima" w:date="2013-11-11T00:21:00Z">
        <w:r>
          <w:t xml:space="preserve"> </w:t>
        </w:r>
      </w:ins>
      <w:r w:rsidR="004A1B13">
        <w:t>M</w:t>
      </w:r>
      <w:r w:rsidR="004A1B13" w:rsidRPr="004C02E9">
        <w:t xml:space="preserve">olecular markers </w:t>
      </w:r>
      <w:r w:rsidR="004A1B13">
        <w:t xml:space="preserve">can </w:t>
      </w:r>
      <w:r w:rsidR="004A1B13" w:rsidRPr="004C02E9">
        <w:t>be</w:t>
      </w:r>
      <w:r w:rsidR="004A1B13">
        <w:t xml:space="preserve"> used</w:t>
      </w:r>
      <w:r w:rsidR="004A1B13" w:rsidRPr="004C02E9">
        <w:t xml:space="preserve"> for looking at variations at different taxonomic levels.</w:t>
      </w:r>
      <w:r w:rsidR="004A1B13" w:rsidRPr="004A1B13">
        <w:t xml:space="preserve"> </w:t>
      </w:r>
      <w:r w:rsidR="004A1B13" w:rsidRPr="004C02E9">
        <w:t xml:space="preserve">Regions as 16s have been used to classify at the level of domains, other LSU and SSU have been used to clarify relationships from the rank of phylum to the rank of genus. Other regions such as </w:t>
      </w:r>
      <w:proofErr w:type="spellStart"/>
      <w:r w:rsidR="004A1B13" w:rsidRPr="004C02E9">
        <w:t>mtDNA</w:t>
      </w:r>
      <w:proofErr w:type="spellEnd"/>
      <w:r w:rsidR="004A1B13" w:rsidRPr="004C02E9">
        <w:t xml:space="preserve"> and the ITS region were proposed as genes that were able to deli</w:t>
      </w:r>
      <w:r w:rsidR="004A1B13">
        <w:t>ne</w:t>
      </w:r>
      <w:r w:rsidR="004A1B13" w:rsidRPr="004C02E9">
        <w:t xml:space="preserve">ate ranks from classes to species-subspecies (Coleman, 2003, Coleman, 2002) to the level that these markers are the most widely used markers in plants (Coleman, 2003, Coleman, 2009), fungi (Turenne, 1999; </w:t>
      </w:r>
      <w:proofErr w:type="spellStart"/>
      <w:r w:rsidR="004A1B13" w:rsidRPr="00952EB0">
        <w:rPr>
          <w:rFonts w:eastAsia="Times New Roman" w:cs="Times New Roman"/>
        </w:rPr>
        <w:t>Blaalid</w:t>
      </w:r>
      <w:proofErr w:type="spellEnd"/>
      <w:r w:rsidR="004A1B13" w:rsidRPr="00952EB0">
        <w:rPr>
          <w:rFonts w:eastAsia="Times New Roman" w:cs="Times New Roman"/>
          <w:vertAlign w:val="superscript"/>
        </w:rPr>
        <w:t xml:space="preserve"> </w:t>
      </w:r>
      <w:r w:rsidR="004A1B13" w:rsidRPr="004C02E9">
        <w:t xml:space="preserve">et al, 2013), </w:t>
      </w:r>
      <w:r w:rsidR="004A1B13">
        <w:t>c</w:t>
      </w:r>
      <w:r w:rsidR="004A1B13" w:rsidRPr="004C02E9">
        <w:t>orals (</w:t>
      </w:r>
      <w:proofErr w:type="spellStart"/>
      <w:r w:rsidR="004A1B13" w:rsidRPr="004C02E9">
        <w:t>Grajales</w:t>
      </w:r>
      <w:proofErr w:type="spellEnd"/>
      <w:r w:rsidR="004A1B13" w:rsidRPr="004C02E9">
        <w:t xml:space="preserve"> et at, 2007) and </w:t>
      </w:r>
      <w:proofErr w:type="spellStart"/>
      <w:r w:rsidR="004A1B13" w:rsidRPr="004C02E9">
        <w:t>oomycetes</w:t>
      </w:r>
      <w:proofErr w:type="spellEnd"/>
      <w:r w:rsidR="004A1B13" w:rsidRPr="004C02E9">
        <w:t xml:space="preserve"> (Cooke et al. 2000, Landis and </w:t>
      </w:r>
      <w:proofErr w:type="spellStart"/>
      <w:r w:rsidR="004A1B13" w:rsidRPr="004C02E9">
        <w:t>Gargas</w:t>
      </w:r>
      <w:proofErr w:type="spellEnd"/>
      <w:r w:rsidR="004A1B13" w:rsidRPr="004C02E9">
        <w:t xml:space="preserve"> 2007, </w:t>
      </w:r>
      <w:proofErr w:type="spellStart"/>
      <w:r w:rsidR="004A1B13" w:rsidRPr="004C02E9">
        <w:t>Robideau</w:t>
      </w:r>
      <w:proofErr w:type="spellEnd"/>
      <w:r w:rsidR="004A1B13" w:rsidRPr="004C02E9">
        <w:t xml:space="preserve"> et al. 2011, </w:t>
      </w:r>
      <w:proofErr w:type="spellStart"/>
      <w:r w:rsidR="004A1B13" w:rsidRPr="004C02E9">
        <w:t>Grunwald</w:t>
      </w:r>
      <w:proofErr w:type="spellEnd"/>
      <w:r w:rsidR="004A1B13" w:rsidRPr="004C02E9">
        <w:t xml:space="preserve"> et al, 2011).</w:t>
      </w:r>
      <w:ins w:id="15" w:author="Javier Tabima" w:date="2013-11-11T13:51:00Z">
        <w:r w:rsidR="00AD1D09">
          <w:t xml:space="preserve"> Recently, the </w:t>
        </w:r>
      </w:ins>
      <w:ins w:id="16" w:author="Javier Tabima" w:date="2013-11-11T13:52:00Z">
        <w:r w:rsidR="00AD1D09">
          <w:t xml:space="preserve">search for molecular markers that are able to identify species and behave as taxonomic barcodes has flooded the literature, as the </w:t>
        </w:r>
      </w:ins>
      <w:ins w:id="17" w:author="Javier Tabima" w:date="2013-11-11T13:53:00Z">
        <w:r w:rsidR="00AD1D09">
          <w:t>discovery</w:t>
        </w:r>
      </w:ins>
      <w:ins w:id="18" w:author="Javier Tabima" w:date="2013-11-11T13:52:00Z">
        <w:r w:rsidR="00AD1D09">
          <w:t xml:space="preserve"> </w:t>
        </w:r>
      </w:ins>
      <w:ins w:id="19" w:author="Javier Tabima" w:date="2013-11-11T13:53:00Z">
        <w:r w:rsidR="00AD1D09">
          <w:t xml:space="preserve">of a region that is able to identify any species is most </w:t>
        </w:r>
      </w:ins>
      <w:ins w:id="20" w:author="Javier Tabima" w:date="2013-11-11T13:54:00Z">
        <w:r w:rsidR="00AD1D09">
          <w:t>valuable</w:t>
        </w:r>
      </w:ins>
      <w:ins w:id="21" w:author="Javier Tabima" w:date="2013-11-11T13:53:00Z">
        <w:r w:rsidR="00AD1D09">
          <w:t xml:space="preserve"> </w:t>
        </w:r>
      </w:ins>
      <w:ins w:id="22" w:author="Javier Tabima" w:date="2013-11-11T13:54:00Z">
        <w:r w:rsidR="00AD1D09">
          <w:t xml:space="preserve">in situations of unknown species, sampling using environmental samples </w:t>
        </w:r>
      </w:ins>
      <w:del w:id="23" w:author="Javier Tabima" w:date="2013-11-11T13:52:00Z">
        <w:r w:rsidR="004A1B13" w:rsidRPr="004C02E9" w:rsidDel="00AD1D09">
          <w:delText xml:space="preserve"> </w:delText>
        </w:r>
      </w:del>
      <w:ins w:id="24" w:author="Javier Tabima" w:date="2013-11-11T13:52:00Z">
        <w:r w:rsidR="00AD1D09">
          <w:t xml:space="preserve"> </w:t>
        </w:r>
      </w:ins>
      <w:ins w:id="25" w:author="Javier Tabima" w:date="2013-11-11T13:54:00Z">
        <w:r w:rsidR="00AD1D09">
          <w:t>and identification of causal agents of diseases.</w:t>
        </w:r>
      </w:ins>
    </w:p>
    <w:p w14:paraId="041073C7" w14:textId="3213EFBA" w:rsidR="007C339E" w:rsidRDefault="001F6662" w:rsidP="007C339E">
      <w:pPr>
        <w:ind w:firstLine="720"/>
      </w:pPr>
      <w:r>
        <w:tab/>
      </w:r>
      <w:r w:rsidR="007D00B6">
        <w:t>R</w:t>
      </w:r>
      <w:r w:rsidR="004E1094" w:rsidRPr="004C02E9">
        <w:t xml:space="preserve">apidly evolving markers can </w:t>
      </w:r>
      <w:r w:rsidR="007D00B6">
        <w:t xml:space="preserve">detect </w:t>
      </w:r>
      <w:r w:rsidR="007D00B6" w:rsidRPr="004C02E9">
        <w:t>variation within species or even between populations</w:t>
      </w:r>
      <w:r w:rsidR="007D00B6">
        <w:t>.</w:t>
      </w:r>
      <w:r w:rsidR="004E1094" w:rsidRPr="004C02E9">
        <w:t xml:space="preserve"> </w:t>
      </w:r>
      <w:r w:rsidR="007D00B6">
        <w:t>M</w:t>
      </w:r>
      <w:r w:rsidR="004E1094" w:rsidRPr="004C02E9">
        <w:t>icrosatellite markers</w:t>
      </w:r>
      <w:r w:rsidR="007D00B6">
        <w:t xml:space="preserve"> (simple sequence repeat; SSR)</w:t>
      </w:r>
      <w:r w:rsidR="004E1094" w:rsidRPr="004C02E9">
        <w:t xml:space="preserve"> are</w:t>
      </w:r>
      <w:r w:rsidR="007D00B6">
        <w:t xml:space="preserve"> one such marker. </w:t>
      </w:r>
      <w:r w:rsidR="007C339E">
        <w:t xml:space="preserve">These are </w:t>
      </w:r>
      <w:proofErr w:type="spellStart"/>
      <w:r w:rsidR="004E1094" w:rsidRPr="004C02E9">
        <w:t>codominant</w:t>
      </w:r>
      <w:proofErr w:type="spellEnd"/>
      <w:r w:rsidR="004E1094" w:rsidRPr="004C02E9">
        <w:t xml:space="preserve"> </w:t>
      </w:r>
      <w:r w:rsidR="007C339E">
        <w:t xml:space="preserve">markers that prime </w:t>
      </w:r>
      <w:r w:rsidR="004E1094" w:rsidRPr="004C02E9">
        <w:t xml:space="preserve">repeating sequences of 2 to 6 base pairs of DNA. Microsatellites </w:t>
      </w:r>
      <w:r w:rsidR="007D00B6">
        <w:t>have been widely used</w:t>
      </w:r>
      <w:r w:rsidR="004E1094" w:rsidRPr="004C02E9">
        <w:t xml:space="preserve"> in </w:t>
      </w:r>
      <w:commentRangeStart w:id="26"/>
      <w:r w:rsidR="004E1094" w:rsidRPr="004C02E9">
        <w:t>population genetic studies,</w:t>
      </w:r>
      <w:commentRangeEnd w:id="26"/>
      <w:r w:rsidR="007C339E">
        <w:rPr>
          <w:rStyle w:val="CommentReference"/>
        </w:rPr>
        <w:commentReference w:id="26"/>
      </w:r>
      <w:r w:rsidR="004E1094" w:rsidRPr="004C02E9">
        <w:t xml:space="preserve"> as they have advantages such as that they are locus-specific, </w:t>
      </w:r>
      <w:proofErr w:type="spellStart"/>
      <w:r w:rsidR="004E1094" w:rsidRPr="004C02E9">
        <w:t>codominant</w:t>
      </w:r>
      <w:proofErr w:type="spellEnd"/>
      <w:r w:rsidR="004E1094" w:rsidRPr="004C02E9">
        <w:t>, highly polymorphic, and easily obtainable by PCR-based methodologies</w:t>
      </w:r>
      <w:r w:rsidR="007D00B6">
        <w:t>.</w:t>
      </w:r>
      <w:r w:rsidR="004E1094" w:rsidRPr="004C02E9">
        <w:t xml:space="preserve"> </w:t>
      </w:r>
      <w:commentRangeStart w:id="27"/>
      <w:r w:rsidR="00A05148">
        <w:t xml:space="preserve">With large-scale efforts to sequence genomes, such as the 1000 fungal genomes project, the ability to develop diagnostic markers is easier and </w:t>
      </w:r>
      <w:r w:rsidR="002E15F2">
        <w:t xml:space="preserve">many </w:t>
      </w:r>
      <w:r w:rsidR="00A05148">
        <w:t xml:space="preserve">times have already been developed. In addition, PCR-based </w:t>
      </w:r>
      <w:r w:rsidR="00EF6F54">
        <w:t>a</w:t>
      </w:r>
      <w:r w:rsidR="00A05148">
        <w:t>pproaches and tec</w:t>
      </w:r>
      <w:r w:rsidR="00BA12B7">
        <w:t xml:space="preserve">hnology are </w:t>
      </w:r>
      <w:r w:rsidR="00EF6F54">
        <w:t>a</w:t>
      </w:r>
      <w:r w:rsidR="00BA12B7">
        <w:t>ccessible</w:t>
      </w:r>
      <w:r w:rsidR="00EF6F54">
        <w:t xml:space="preserve"> by scientists worldwide.</w:t>
      </w:r>
      <w:r w:rsidR="001D3AE5">
        <w:t xml:space="preserve"> Thus, the major barrier in identifying species, strains, and lineages, is access to a</w:t>
      </w:r>
      <w:r w:rsidR="00BA12B7">
        <w:t xml:space="preserve"> </w:t>
      </w:r>
      <w:r w:rsidR="004A733F" w:rsidRPr="00151E0B">
        <w:t>curated databas</w:t>
      </w:r>
      <w:r w:rsidR="001D3AE5">
        <w:t>e that provides a standard for comparison</w:t>
      </w:r>
      <w:r w:rsidR="004A733F" w:rsidRPr="00151E0B">
        <w:t>.</w:t>
      </w:r>
      <w:commentRangeEnd w:id="27"/>
      <w:r w:rsidR="00346AED">
        <w:rPr>
          <w:rStyle w:val="CommentReference"/>
        </w:rPr>
        <w:commentReference w:id="27"/>
      </w:r>
      <w:r>
        <w:t xml:space="preserve"> </w:t>
      </w:r>
    </w:p>
    <w:p w14:paraId="3C39F17E" w14:textId="01C9E2BE" w:rsidR="00F6482A" w:rsidRDefault="001F6662" w:rsidP="00302989">
      <w:pPr>
        <w:ind w:firstLine="720"/>
      </w:pPr>
      <w:proofErr w:type="gramStart"/>
      <w:r>
        <w:t>Online c</w:t>
      </w:r>
      <w:r w:rsidRPr="00B01BBE">
        <w:t>urated</w:t>
      </w:r>
      <w:proofErr w:type="gramEnd"/>
      <w:r w:rsidRPr="00B01BBE">
        <w:t xml:space="preserve"> databases </w:t>
      </w:r>
      <w:r>
        <w:t>exist</w:t>
      </w:r>
      <w:r w:rsidRPr="00B01BBE">
        <w:t xml:space="preserve"> </w:t>
      </w:r>
      <w:r w:rsidR="007C339E">
        <w:t xml:space="preserve">for </w:t>
      </w:r>
      <w:r w:rsidR="007C339E" w:rsidRPr="00B01BBE">
        <w:t>commonly used molecular markers</w:t>
      </w:r>
      <w:r w:rsidR="007C339E">
        <w:t xml:space="preserve">, such as the </w:t>
      </w:r>
      <w:r w:rsidR="007C339E" w:rsidRPr="00B01BBE">
        <w:t xml:space="preserve">ITS2 database. </w:t>
      </w:r>
      <w:r w:rsidR="007C339E">
        <w:t xml:space="preserve">There are also general online databases </w:t>
      </w:r>
      <w:r w:rsidRPr="00B01BBE">
        <w:t xml:space="preserve">for </w:t>
      </w:r>
      <w:r>
        <w:t>several</w:t>
      </w:r>
      <w:r w:rsidRPr="00B01BBE">
        <w:t xml:space="preserve"> organism</w:t>
      </w:r>
      <w:r>
        <w:t>s, such as</w:t>
      </w:r>
      <w:r w:rsidRPr="00B01BBE">
        <w:t xml:space="preserve"> </w:t>
      </w:r>
      <w:commentRangeStart w:id="28"/>
      <w:proofErr w:type="spellStart"/>
      <w:r w:rsidRPr="00B01BBE">
        <w:t>FungiDB</w:t>
      </w:r>
      <w:proofErr w:type="spellEnd"/>
      <w:r>
        <w:t xml:space="preserve"> </w:t>
      </w:r>
      <w:commentRangeEnd w:id="28"/>
      <w:r>
        <w:rPr>
          <w:rStyle w:val="CommentReference"/>
        </w:rPr>
        <w:commentReference w:id="28"/>
      </w:r>
      <w:ins w:id="29" w:author="Javier Tabima" w:date="2013-11-11T00:12:00Z">
        <w:r w:rsidR="00302989">
          <w:t>(</w:t>
        </w:r>
        <w:bookmarkStart w:id="30" w:name="citing"/>
        <w:proofErr w:type="spellStart"/>
        <w:r w:rsidR="00302989">
          <w:rPr>
            <w:rFonts w:eastAsia="Times New Roman" w:cs="Times New Roman"/>
          </w:rPr>
          <w:t>Stajich</w:t>
        </w:r>
        <w:bookmarkEnd w:id="30"/>
        <w:proofErr w:type="spellEnd"/>
        <w:r w:rsidR="00302989">
          <w:rPr>
            <w:rFonts w:eastAsia="Times New Roman" w:cs="Times New Roman"/>
          </w:rPr>
          <w:t xml:space="preserve"> et al, </w:t>
        </w:r>
      </w:ins>
      <w:ins w:id="31" w:author="Javier Tabima" w:date="2013-11-11T00:13:00Z">
        <w:r w:rsidR="00302989">
          <w:rPr>
            <w:rFonts w:eastAsia="Times New Roman" w:cs="Times New Roman"/>
          </w:rPr>
          <w:t>2012</w:t>
        </w:r>
      </w:ins>
      <w:ins w:id="32" w:author="Javier Tabima" w:date="2013-11-11T00:12:00Z">
        <w:r w:rsidR="00302989">
          <w:t>)</w:t>
        </w:r>
      </w:ins>
      <w:ins w:id="33" w:author="Javier Tabima" w:date="2013-11-11T00:13:00Z">
        <w:r w:rsidR="00302989">
          <w:t xml:space="preserve"> </w:t>
        </w:r>
      </w:ins>
      <w:r>
        <w:t>for fungal and fungal-like species</w:t>
      </w:r>
      <w:r w:rsidRPr="00B01BBE">
        <w:t xml:space="preserve">, </w:t>
      </w:r>
      <w:proofErr w:type="spellStart"/>
      <w:r w:rsidRPr="00B01BBE">
        <w:t>EuPathDB</w:t>
      </w:r>
      <w:proofErr w:type="spellEnd"/>
      <w:r>
        <w:t xml:space="preserve"> </w:t>
      </w:r>
      <w:ins w:id="34" w:author="Javier Tabima" w:date="2013-11-11T00:14:00Z">
        <w:r w:rsidR="00302989">
          <w:t>(</w:t>
        </w:r>
        <w:proofErr w:type="spellStart"/>
        <w:r w:rsidR="00302989">
          <w:rPr>
            <w:rFonts w:eastAsia="Times New Roman" w:cs="Times New Roman"/>
          </w:rPr>
          <w:t>Aurrecoechea</w:t>
        </w:r>
        <w:proofErr w:type="spellEnd"/>
        <w:r w:rsidR="00302989">
          <w:rPr>
            <w:rFonts w:eastAsia="Times New Roman" w:cs="Times New Roman"/>
          </w:rPr>
          <w:t xml:space="preserve"> C, et al., 2007) </w:t>
        </w:r>
      </w:ins>
      <w:r>
        <w:t>for eukaryotic organisms</w:t>
      </w:r>
      <w:r w:rsidRPr="00B01BBE">
        <w:t xml:space="preserve">, </w:t>
      </w:r>
      <w:r>
        <w:t xml:space="preserve">and </w:t>
      </w:r>
      <w:proofErr w:type="spellStart"/>
      <w:r w:rsidRPr="00B01BBE">
        <w:t>Phytophthora</w:t>
      </w:r>
      <w:proofErr w:type="spellEnd"/>
      <w:r w:rsidRPr="00B01BBE">
        <w:t>-DB</w:t>
      </w:r>
      <w:ins w:id="35" w:author="Javier Tabima" w:date="2013-11-11T00:15:00Z">
        <w:r w:rsidR="00302989">
          <w:t xml:space="preserve"> (?)</w:t>
        </w:r>
      </w:ins>
      <w:r>
        <w:t xml:space="preserve"> for species in the genus </w:t>
      </w:r>
      <w:proofErr w:type="spellStart"/>
      <w:r>
        <w:rPr>
          <w:i/>
        </w:rPr>
        <w:t>Phytophthora</w:t>
      </w:r>
      <w:proofErr w:type="spellEnd"/>
      <w:r>
        <w:t xml:space="preserve">.  </w:t>
      </w:r>
      <w:r w:rsidRPr="00B01BBE">
        <w:t xml:space="preserve">For markers such as microsatellites, there are few </w:t>
      </w:r>
      <w:r w:rsidR="007C339E">
        <w:t xml:space="preserve">online </w:t>
      </w:r>
      <w:r w:rsidRPr="00B01BBE">
        <w:t>databases that are specific for model organisms or ec</w:t>
      </w:r>
      <w:r w:rsidR="002217A0">
        <w:t xml:space="preserve">onomically important organisms, </w:t>
      </w:r>
      <w:r w:rsidRPr="00B01BBE">
        <w:t xml:space="preserve">such as the Human SSRD database (Subramanian et al, 2003), the </w:t>
      </w:r>
      <w:r>
        <w:t>c</w:t>
      </w:r>
      <w:r w:rsidRPr="00B01BBE">
        <w:t>otton marker database (</w:t>
      </w:r>
      <w:proofErr w:type="spellStart"/>
      <w:r w:rsidRPr="00B01BBE">
        <w:t>Blenda</w:t>
      </w:r>
      <w:proofErr w:type="spellEnd"/>
      <w:r w:rsidRPr="00B01BBE">
        <w:t xml:space="preserve"> et al, 2006) and the SSR database for cereals and legu</w:t>
      </w:r>
      <w:r w:rsidR="002217A0">
        <w:t>mes (</w:t>
      </w:r>
      <w:proofErr w:type="spellStart"/>
      <w:r w:rsidR="002217A0">
        <w:t>Jayashree</w:t>
      </w:r>
      <w:proofErr w:type="spellEnd"/>
      <w:r w:rsidR="002217A0">
        <w:t xml:space="preserve"> et al, 2006). Unfortunately, the</w:t>
      </w:r>
      <w:r w:rsidRPr="00B01BBE">
        <w:t>se databases do not provide customizable elements beyond the identification of the strain/cultivar/population.</w:t>
      </w:r>
    </w:p>
    <w:p w14:paraId="5776C9F1" w14:textId="5E548ABA" w:rsidR="00952EB0" w:rsidRPr="004566A5" w:rsidRDefault="002217A0" w:rsidP="007A2015">
      <w:pPr>
        <w:ind w:firstLine="720"/>
      </w:pPr>
      <w:r>
        <w:t>Labs routinely develop organism-specific databases and analyses that are shared with other researchers. However, simply sharing the database puts the burden of data analysis on researchers that may not have the proper background to perform the analyses or lack computational resources to perform these analyses.</w:t>
      </w:r>
      <w:r w:rsidR="007A2015">
        <w:t xml:space="preserve"> Our goal in this paper was to </w:t>
      </w:r>
      <w:r>
        <w:t xml:space="preserve">use openly available online resources to create a </w:t>
      </w:r>
      <w:r>
        <w:lastRenderedPageBreak/>
        <w:t xml:space="preserve">customized, organism-specific </w:t>
      </w:r>
      <w:r w:rsidRPr="004A733F">
        <w:t>website</w:t>
      </w:r>
      <w:r w:rsidR="007A2015">
        <w:t xml:space="preserve"> database</w:t>
      </w:r>
      <w:r w:rsidR="007F7A26" w:rsidRPr="007F7A26">
        <w:t xml:space="preserve"> </w:t>
      </w:r>
      <w:r w:rsidR="007F7A26">
        <w:t xml:space="preserve">that provides a standardized approach to species and strain identification. </w:t>
      </w:r>
      <w:r w:rsidR="007A2015">
        <w:t xml:space="preserve">We illustrate the capabilities of this approach to online database development with two notorious plant pathogens in the </w:t>
      </w:r>
      <w:r w:rsidR="004566A5">
        <w:t xml:space="preserve">genus </w:t>
      </w:r>
      <w:proofErr w:type="spellStart"/>
      <w:r w:rsidR="004566A5" w:rsidRPr="004A733F">
        <w:rPr>
          <w:i/>
        </w:rPr>
        <w:t>Phytophthora</w:t>
      </w:r>
      <w:proofErr w:type="spellEnd"/>
      <w:r w:rsidR="004566A5">
        <w:rPr>
          <w:i/>
        </w:rPr>
        <w:t xml:space="preserve">. </w:t>
      </w:r>
    </w:p>
    <w:p w14:paraId="3B7BAC4D" w14:textId="77777777" w:rsidR="00EA5540" w:rsidRDefault="00AA7C81" w:rsidP="00302989">
      <w:pPr>
        <w:rPr>
          <w:ins w:id="36" w:author="Javier Tabima" w:date="2013-11-11T09:07:00Z"/>
        </w:rPr>
      </w:pPr>
      <w:r>
        <w:rPr>
          <w:b/>
        </w:rPr>
        <w:tab/>
      </w:r>
      <w:r w:rsidR="004566A5" w:rsidRPr="00302989">
        <w:t xml:space="preserve">The </w:t>
      </w:r>
      <w:r w:rsidRPr="00160210">
        <w:t xml:space="preserve">genus </w:t>
      </w:r>
      <w:proofErr w:type="spellStart"/>
      <w:r w:rsidR="004566A5" w:rsidRPr="002E15F2">
        <w:rPr>
          <w:i/>
        </w:rPr>
        <w:t>Phytophthora</w:t>
      </w:r>
      <w:proofErr w:type="spellEnd"/>
      <w:r w:rsidR="004566A5" w:rsidRPr="00302989">
        <w:t xml:space="preserve"> is comprised </w:t>
      </w:r>
      <w:r>
        <w:t>of</w:t>
      </w:r>
      <w:r w:rsidRPr="00302989">
        <w:t xml:space="preserve"> </w:t>
      </w:r>
      <w:r w:rsidR="004566A5" w:rsidRPr="00302989">
        <w:t>more than 110 species</w:t>
      </w:r>
      <w:r w:rsidR="00F4374B">
        <w:t xml:space="preserve"> of </w:t>
      </w:r>
      <w:proofErr w:type="spellStart"/>
      <w:r w:rsidR="00F4374B">
        <w:t>oomycetes</w:t>
      </w:r>
      <w:proofErr w:type="spellEnd"/>
      <w:r w:rsidR="004566A5" w:rsidRPr="00302989">
        <w:t xml:space="preserve"> </w:t>
      </w:r>
      <w:r>
        <w:t xml:space="preserve">that are plant pathogens </w:t>
      </w:r>
      <w:r w:rsidR="00AE42C2" w:rsidRPr="004A733F">
        <w:t>(Kroon et al,</w:t>
      </w:r>
      <w:r w:rsidR="004566A5" w:rsidRPr="004A733F">
        <w:t xml:space="preserve"> 2012). </w:t>
      </w:r>
      <w:r w:rsidR="00AE42C2" w:rsidRPr="004A733F">
        <w:t xml:space="preserve">Formerly classified as fungi, </w:t>
      </w:r>
      <w:proofErr w:type="spellStart"/>
      <w:r w:rsidR="00F4374B">
        <w:t>oomycetes</w:t>
      </w:r>
      <w:proofErr w:type="spellEnd"/>
      <w:r w:rsidR="00AE42C2" w:rsidRPr="004A733F">
        <w:t xml:space="preserve"> were moved to </w:t>
      </w:r>
      <w:r w:rsidR="00F4374B">
        <w:t>Kingdom</w:t>
      </w:r>
      <w:r w:rsidR="00AE42C2" w:rsidRPr="004A733F">
        <w:t xml:space="preserve"> </w:t>
      </w:r>
      <w:proofErr w:type="spellStart"/>
      <w:r w:rsidR="00AE42C2" w:rsidRPr="004A733F">
        <w:t>Stramenop</w:t>
      </w:r>
      <w:r w:rsidR="00F4374B">
        <w:t>il</w:t>
      </w:r>
      <w:r w:rsidR="00AE42C2" w:rsidRPr="004A733F">
        <w:t>e</w:t>
      </w:r>
      <w:proofErr w:type="spellEnd"/>
      <w:r w:rsidR="00AE42C2" w:rsidRPr="004A733F">
        <w:t xml:space="preserve">. </w:t>
      </w:r>
      <w:r w:rsidR="00F4374B">
        <w:t xml:space="preserve">Commonly known as </w:t>
      </w:r>
      <w:proofErr w:type="spellStart"/>
      <w:r w:rsidR="00F4374B">
        <w:t>watermolds</w:t>
      </w:r>
      <w:proofErr w:type="spellEnd"/>
      <w:r w:rsidR="00F4374B">
        <w:t xml:space="preserve">, </w:t>
      </w:r>
    </w:p>
    <w:p w14:paraId="22CFB668" w14:textId="128DDD0B" w:rsidR="00270234" w:rsidRPr="00694070" w:rsidRDefault="00AE42C2" w:rsidP="00302989">
      <w:del w:id="37" w:author="Javier Tabima" w:date="2013-11-11T00:21:00Z">
        <w:r w:rsidRPr="004A733F" w:rsidDel="00CF7E46">
          <w:delText>The</w:delText>
        </w:r>
      </w:del>
      <w:proofErr w:type="gramStart"/>
      <w:ins w:id="38" w:author="Javier Tabima" w:date="2013-11-11T00:21:00Z">
        <w:r w:rsidR="00CF7E46" w:rsidRPr="004A733F">
          <w:t>the</w:t>
        </w:r>
      </w:ins>
      <w:proofErr w:type="gramEnd"/>
      <w:r w:rsidRPr="004A733F">
        <w:t xml:space="preserve"> genus comprises several plant pathogens that have caused devastating economical and social disasters such as the Irish potato famine in </w:t>
      </w:r>
      <w:r w:rsidR="008751D1" w:rsidRPr="004A733F">
        <w:t>18</w:t>
      </w:r>
      <w:r w:rsidR="008751D1">
        <w:t>4</w:t>
      </w:r>
      <w:r w:rsidR="008751D1" w:rsidRPr="004A733F">
        <w:t>5</w:t>
      </w:r>
      <w:r w:rsidRPr="004A733F">
        <w:t xml:space="preserve">. </w:t>
      </w:r>
      <w:r w:rsidR="00270234" w:rsidRPr="004A733F">
        <w:t xml:space="preserve">One reason to use the genus </w:t>
      </w:r>
      <w:proofErr w:type="spellStart"/>
      <w:r w:rsidR="00270234" w:rsidRPr="004A733F">
        <w:rPr>
          <w:i/>
        </w:rPr>
        <w:t>Phytophthora</w:t>
      </w:r>
      <w:proofErr w:type="spellEnd"/>
      <w:r w:rsidR="00270234" w:rsidRPr="004A733F">
        <w:t xml:space="preserve"> to exemplify our suite of tools is that, to identify species in the genus </w:t>
      </w:r>
      <w:proofErr w:type="spellStart"/>
      <w:r w:rsidR="00270234" w:rsidRPr="004A733F">
        <w:rPr>
          <w:i/>
        </w:rPr>
        <w:t>Phytophthora</w:t>
      </w:r>
      <w:proofErr w:type="spellEnd"/>
      <w:r w:rsidR="00270234" w:rsidRPr="004A733F">
        <w:t xml:space="preserve">, sequence identification has been used as the most </w:t>
      </w:r>
      <w:r w:rsidR="007A2015" w:rsidRPr="004A733F">
        <w:t>common</w:t>
      </w:r>
      <w:r w:rsidR="00270234" w:rsidRPr="004A733F">
        <w:t xml:space="preserve"> mechanisms to identify and unknown strain, using barcodes such as the ITS region and COX spacer loci to identify the most similar species by a comparison with a curated dataset (</w:t>
      </w:r>
      <w:proofErr w:type="spellStart"/>
      <w:r w:rsidR="00270234" w:rsidRPr="004A733F">
        <w:t>Grunwald</w:t>
      </w:r>
      <w:proofErr w:type="spellEnd"/>
      <w:r w:rsidR="00270234" w:rsidRPr="004A733F">
        <w:t xml:space="preserve"> et al. 2011).</w:t>
      </w:r>
      <w:r w:rsidR="007E2C00">
        <w:t xml:space="preserve"> </w:t>
      </w:r>
      <w:r w:rsidR="00270234" w:rsidRPr="007E2C00">
        <w:t>Another</w:t>
      </w:r>
      <w:r w:rsidR="00270234" w:rsidRPr="004A733F">
        <w:t xml:space="preserve"> reason to use the genus </w:t>
      </w:r>
      <w:proofErr w:type="spellStart"/>
      <w:r w:rsidR="00270234" w:rsidRPr="004A733F">
        <w:rPr>
          <w:i/>
        </w:rPr>
        <w:t>Phytopthora</w:t>
      </w:r>
      <w:proofErr w:type="spellEnd"/>
      <w:r w:rsidR="00270234" w:rsidRPr="004A733F">
        <w:t xml:space="preserve"> is the existence of </w:t>
      </w:r>
      <w:r w:rsidR="00EB6A81" w:rsidRPr="004A733F">
        <w:t>clonal lineages in several of the species. A clonal lineage can be defined as a population derived from clonal reproduction (</w:t>
      </w:r>
      <w:proofErr w:type="spellStart"/>
      <w:r w:rsidR="00EB6A81" w:rsidRPr="004A733F">
        <w:t>Lamour</w:t>
      </w:r>
      <w:proofErr w:type="spellEnd"/>
      <w:r w:rsidR="00EB6A81" w:rsidRPr="004A733F">
        <w:t>, 2013). Clonal lineages were discovered by use of AFLP (Flier et al, 2007) but have been recently studied using microsatellite data (Goss et al, 2006, Cooke et al, 2006).</w:t>
      </w:r>
      <w:r w:rsidR="00694070" w:rsidRPr="004A733F">
        <w:t xml:space="preserve"> Still, no databases of well-curated genotypes are available, and the existence of such tools can facilitate the study of clonal lineages or any other </w:t>
      </w:r>
      <w:proofErr w:type="spellStart"/>
      <w:r w:rsidR="00694070" w:rsidRPr="004A733F">
        <w:t>populational</w:t>
      </w:r>
      <w:proofErr w:type="spellEnd"/>
      <w:r w:rsidR="00694070" w:rsidRPr="004A733F">
        <w:t xml:space="preserve"> differences.</w:t>
      </w:r>
    </w:p>
    <w:p w14:paraId="3A88E00A" w14:textId="77777777" w:rsidR="00442D4F" w:rsidRPr="00FF20FC" w:rsidRDefault="00442D4F">
      <w:pPr>
        <w:rPr>
          <w:b/>
        </w:rPr>
      </w:pPr>
    </w:p>
    <w:p w14:paraId="68455B9B" w14:textId="77777777" w:rsidR="00302989" w:rsidRDefault="00302989">
      <w:pPr>
        <w:rPr>
          <w:b/>
        </w:rPr>
      </w:pPr>
      <w:r>
        <w:rPr>
          <w:b/>
        </w:rPr>
        <w:br w:type="page"/>
      </w:r>
    </w:p>
    <w:p w14:paraId="732AB58F" w14:textId="0747CB0D" w:rsidR="00FF20FC" w:rsidRDefault="00FF20FC">
      <w:pPr>
        <w:rPr>
          <w:ins w:id="39" w:author="Javier Tabima" w:date="2013-11-11T13:30:00Z"/>
          <w:b/>
        </w:rPr>
      </w:pPr>
      <w:commentRangeStart w:id="40"/>
      <w:r w:rsidRPr="00FF20FC">
        <w:rPr>
          <w:b/>
        </w:rPr>
        <w:lastRenderedPageBreak/>
        <w:t>Methods</w:t>
      </w:r>
      <w:commentRangeEnd w:id="40"/>
      <w:r w:rsidR="002756B4">
        <w:rPr>
          <w:rStyle w:val="CommentReference"/>
        </w:rPr>
        <w:commentReference w:id="40"/>
      </w:r>
    </w:p>
    <w:p w14:paraId="58F00724" w14:textId="77777777" w:rsidR="002756B4" w:rsidRDefault="002756B4" w:rsidP="002756B4">
      <w:pPr>
        <w:rPr>
          <w:ins w:id="41" w:author="Javier Tabima" w:date="2013-11-11T13:30:00Z"/>
          <w:b/>
        </w:rPr>
      </w:pPr>
    </w:p>
    <w:p w14:paraId="32E88ED5" w14:textId="5E1E0FB0" w:rsidR="002756B4" w:rsidRDefault="0050202A" w:rsidP="002756B4">
      <w:pPr>
        <w:rPr>
          <w:ins w:id="42" w:author="Javier Tabima" w:date="2013-11-11T13:30:00Z"/>
          <w:b/>
        </w:rPr>
      </w:pPr>
      <w:ins w:id="43" w:author="Javier Tabima" w:date="2013-11-11T13:41:00Z">
        <w:r>
          <w:rPr>
            <w:b/>
          </w:rPr>
          <w:t xml:space="preserve">1. </w:t>
        </w:r>
      </w:ins>
      <w:ins w:id="44" w:author="Javier Tabima" w:date="2013-11-11T13:30:00Z">
        <w:r w:rsidR="002756B4">
          <w:rPr>
            <w:b/>
          </w:rPr>
          <w:t xml:space="preserve">Development of tools for species and genotype identification: </w:t>
        </w:r>
        <w:proofErr w:type="spellStart"/>
        <w:r w:rsidR="002756B4">
          <w:rPr>
            <w:b/>
          </w:rPr>
          <w:t>Phytophthora</w:t>
        </w:r>
        <w:proofErr w:type="spellEnd"/>
        <w:r w:rsidR="002756B4">
          <w:rPr>
            <w:b/>
          </w:rPr>
          <w:t>-ID 2.0</w:t>
        </w:r>
      </w:ins>
    </w:p>
    <w:p w14:paraId="0B4EC8A6" w14:textId="5C05148D" w:rsidR="002756B4" w:rsidRDefault="002756B4" w:rsidP="002756B4">
      <w:pPr>
        <w:ind w:firstLine="720"/>
        <w:rPr>
          <w:ins w:id="45" w:author="Javier Tabima" w:date="2013-11-11T13:31:00Z"/>
        </w:rPr>
      </w:pPr>
      <w:ins w:id="46" w:author="Javier Tabima" w:date="2013-11-11T13:30:00Z">
        <w:r w:rsidRPr="004A733F">
          <w:t xml:space="preserve">The website </w:t>
        </w:r>
        <w:proofErr w:type="gramStart"/>
        <w:r w:rsidRPr="004A733F">
          <w:t xml:space="preserve">for </w:t>
        </w:r>
        <w:proofErr w:type="spellStart"/>
        <w:r w:rsidRPr="002E15F2">
          <w:rPr>
            <w:i/>
          </w:rPr>
          <w:t>Phytophthora</w:t>
        </w:r>
        <w:proofErr w:type="spellEnd"/>
        <w:r w:rsidRPr="004A733F">
          <w:t xml:space="preserve"> species and clonal lineage identification (</w:t>
        </w:r>
        <w:proofErr w:type="spellStart"/>
        <w:r w:rsidRPr="004A733F">
          <w:t>Phytophthora</w:t>
        </w:r>
        <w:proofErr w:type="spellEnd"/>
        <w:r w:rsidRPr="004A733F">
          <w:t>-ID) is comprised by two modules</w:t>
        </w:r>
        <w:proofErr w:type="gramEnd"/>
        <w:r w:rsidRPr="004A733F">
          <w:t xml:space="preserve">: </w:t>
        </w:r>
        <w:r w:rsidRPr="00ED5526">
          <w:t>Sequence-ID</w:t>
        </w:r>
        <w:r w:rsidRPr="002E15F2">
          <w:t xml:space="preserve"> and </w:t>
        </w:r>
        <w:r w:rsidRPr="00ED5526">
          <w:t>Genotype-ID.</w:t>
        </w:r>
      </w:ins>
      <w:ins w:id="47" w:author="Javier Tabima" w:date="2013-11-11T13:31:00Z">
        <w:r>
          <w:t xml:space="preserve"> Sequence-ID is a module that permits </w:t>
        </w:r>
      </w:ins>
      <w:ins w:id="48" w:author="Javier Tabima" w:date="2013-11-11T13:32:00Z">
        <w:r>
          <w:t>species identification</w:t>
        </w:r>
      </w:ins>
      <w:ins w:id="49" w:author="Javier Tabima" w:date="2013-11-11T13:31:00Z">
        <w:r>
          <w:t xml:space="preserve"> using sequence data while Genotype-ID determines genotype identification by using R packages that are specifically </w:t>
        </w:r>
      </w:ins>
      <w:ins w:id="50" w:author="Javier Tabima" w:date="2013-11-11T13:37:00Z">
        <w:r>
          <w:t xml:space="preserve">designed for population genetics, such as </w:t>
        </w:r>
        <w:proofErr w:type="spellStart"/>
        <w:r>
          <w:t>adegenet</w:t>
        </w:r>
        <w:proofErr w:type="spellEnd"/>
        <w:r>
          <w:t xml:space="preserve">, </w:t>
        </w:r>
        <w:proofErr w:type="spellStart"/>
        <w:r>
          <w:t>pegas</w:t>
        </w:r>
        <w:proofErr w:type="spellEnd"/>
        <w:r>
          <w:t xml:space="preserve"> and </w:t>
        </w:r>
        <w:proofErr w:type="spellStart"/>
        <w:r>
          <w:t>poppr</w:t>
        </w:r>
      </w:ins>
      <w:proofErr w:type="spellEnd"/>
      <w:ins w:id="51" w:author="Javier Tabima" w:date="2013-11-11T13:38:00Z">
        <w:r>
          <w:t>; using web-frameworks in html5 based on a web-interphase package (Shiny).</w:t>
        </w:r>
      </w:ins>
    </w:p>
    <w:p w14:paraId="3815A6CE" w14:textId="77777777" w:rsidR="002756B4" w:rsidRDefault="002756B4" w:rsidP="002756B4">
      <w:pPr>
        <w:ind w:firstLine="720"/>
        <w:rPr>
          <w:ins w:id="52" w:author="Javier Tabima" w:date="2013-11-11T13:30:00Z"/>
        </w:rPr>
      </w:pPr>
    </w:p>
    <w:p w14:paraId="49F2529E" w14:textId="0C9BC00B" w:rsidR="002756B4" w:rsidRPr="002756B4" w:rsidRDefault="0050202A" w:rsidP="002756B4">
      <w:pPr>
        <w:rPr>
          <w:ins w:id="53" w:author="Javier Tabima" w:date="2013-11-11T13:39:00Z"/>
          <w:b/>
          <w:rPrChange w:id="54" w:author="Javier Tabima" w:date="2013-11-11T13:39:00Z">
            <w:rPr>
              <w:ins w:id="55" w:author="Javier Tabima" w:date="2013-11-11T13:39:00Z"/>
            </w:rPr>
          </w:rPrChange>
        </w:rPr>
      </w:pPr>
      <w:ins w:id="56" w:author="Javier Tabima" w:date="2013-11-11T13:41:00Z">
        <w:r>
          <w:rPr>
            <w:b/>
          </w:rPr>
          <w:t xml:space="preserve">1.1 </w:t>
        </w:r>
      </w:ins>
      <w:ins w:id="57" w:author="Javier Tabima" w:date="2013-11-11T13:39:00Z">
        <w:r w:rsidR="002756B4" w:rsidRPr="002756B4">
          <w:rPr>
            <w:b/>
            <w:rPrChange w:id="58" w:author="Javier Tabima" w:date="2013-11-11T13:39:00Z">
              <w:rPr/>
            </w:rPrChange>
          </w:rPr>
          <w:t>Sequence-ID</w:t>
        </w:r>
      </w:ins>
      <w:ins w:id="59" w:author="Javier Tabima" w:date="2013-11-11T13:41:00Z">
        <w:r>
          <w:rPr>
            <w:b/>
          </w:rPr>
          <w:t xml:space="preserve"> (Species identification using sequence similarity)</w:t>
        </w:r>
      </w:ins>
    </w:p>
    <w:p w14:paraId="0AFA3EF3" w14:textId="77777777" w:rsidR="0050202A" w:rsidRDefault="0050202A" w:rsidP="0050202A">
      <w:pPr>
        <w:ind w:firstLine="720"/>
        <w:rPr>
          <w:ins w:id="60" w:author="Javier Tabima" w:date="2013-11-11T13:42:00Z"/>
        </w:rPr>
        <w:pPrChange w:id="61" w:author="Javier Tabima" w:date="2013-11-11T13:42:00Z">
          <w:pPr/>
        </w:pPrChange>
      </w:pPr>
    </w:p>
    <w:p w14:paraId="6874303D" w14:textId="1DE0A4D9" w:rsidR="002756B4" w:rsidRDefault="002756B4" w:rsidP="0050202A">
      <w:pPr>
        <w:ind w:firstLine="720"/>
        <w:rPr>
          <w:ins w:id="62" w:author="Javier Tabima" w:date="2013-11-11T13:41:00Z"/>
        </w:rPr>
        <w:pPrChange w:id="63" w:author="Javier Tabima" w:date="2013-11-11T13:42:00Z">
          <w:pPr/>
        </w:pPrChange>
      </w:pPr>
      <w:ins w:id="64" w:author="Javier Tabima" w:date="2013-11-11T13:30:00Z">
        <w:r w:rsidRPr="004A733F">
          <w:t xml:space="preserve">For the Sequence-ID module, we modified a previous version of a blast search based on </w:t>
        </w:r>
        <w:proofErr w:type="spellStart"/>
        <w:r w:rsidRPr="004A733F">
          <w:rPr>
            <w:i/>
          </w:rPr>
          <w:t>Phytophthora</w:t>
        </w:r>
        <w:proofErr w:type="spellEnd"/>
        <w:r w:rsidRPr="004A733F">
          <w:t xml:space="preserve"> species </w:t>
        </w:r>
        <w:r>
          <w:t>(</w:t>
        </w:r>
        <w:proofErr w:type="spellStart"/>
        <w:r w:rsidRPr="004A733F">
          <w:t>Grunwald</w:t>
        </w:r>
        <w:proofErr w:type="spellEnd"/>
        <w:r w:rsidRPr="004A733F">
          <w:t xml:space="preserve"> et al. 2011</w:t>
        </w:r>
        <w:r>
          <w:t>) by adding new PERL functionality such as the communication between the user interphase (designed in html5) and the BLAST table of results</w:t>
        </w:r>
      </w:ins>
      <w:ins w:id="65" w:author="Javier Tabima" w:date="2013-11-11T13:41:00Z">
        <w:r w:rsidR="0050202A">
          <w:t xml:space="preserve"> for easy web visualization</w:t>
        </w:r>
      </w:ins>
      <w:ins w:id="66" w:author="Javier Tabima" w:date="2013-11-11T13:30:00Z">
        <w:r>
          <w:t xml:space="preserve">. </w:t>
        </w:r>
        <w:r w:rsidRPr="00F73A72">
          <w:t xml:space="preserve"> </w:t>
        </w:r>
        <w:r w:rsidRPr="004A733F">
          <w:t xml:space="preserve">Sequence-ID uses a PERL CGI script </w:t>
        </w:r>
      </w:ins>
      <w:ins w:id="67" w:author="Javier Tabima" w:date="2013-11-11T13:40:00Z">
        <w:r w:rsidR="0050202A">
          <w:t>that</w:t>
        </w:r>
      </w:ins>
      <w:ins w:id="68" w:author="Javier Tabima" w:date="2013-11-11T13:30:00Z">
        <w:r w:rsidRPr="004A733F">
          <w:t xml:space="preserve"> </w:t>
        </w:r>
        <w:r w:rsidR="0050202A">
          <w:t>permits</w:t>
        </w:r>
        <w:r w:rsidRPr="004A733F">
          <w:t xml:space="preserve"> the communication between the blast 2.2.7+ suite () and the user. </w:t>
        </w:r>
        <w:r>
          <w:t xml:space="preserve">In order to maintain updated data, the module </w:t>
        </w:r>
        <w:r w:rsidRPr="004A733F">
          <w:t xml:space="preserve">permits the update of the database using a </w:t>
        </w:r>
        <w:proofErr w:type="spellStart"/>
        <w:r w:rsidRPr="004A733F">
          <w:t>multifasta</w:t>
        </w:r>
        <w:proofErr w:type="spellEnd"/>
        <w:r w:rsidRPr="004A733F">
          <w:t xml:space="preserve"> file into the </w:t>
        </w:r>
        <w:proofErr w:type="spellStart"/>
        <w:r w:rsidRPr="004A733F">
          <w:rPr>
            <w:i/>
          </w:rPr>
          <w:t>makeblastdb</w:t>
        </w:r>
        <w:proofErr w:type="spellEnd"/>
        <w:r w:rsidRPr="004A733F">
          <w:t xml:space="preserve"> program to generate the database and a simple web form to run the </w:t>
        </w:r>
        <w:proofErr w:type="spellStart"/>
        <w:r w:rsidRPr="004A733F">
          <w:rPr>
            <w:i/>
          </w:rPr>
          <w:t>blastn</w:t>
        </w:r>
        <w:proofErr w:type="spellEnd"/>
        <w:r w:rsidRPr="004A733F">
          <w:t xml:space="preserve"> to compare between the sequences available in the database. </w:t>
        </w:r>
      </w:ins>
    </w:p>
    <w:p w14:paraId="4E20D60C" w14:textId="77777777" w:rsidR="0050202A" w:rsidRDefault="0050202A" w:rsidP="002756B4">
      <w:pPr>
        <w:rPr>
          <w:ins w:id="69" w:author="Javier Tabima" w:date="2013-11-11T13:41:00Z"/>
        </w:rPr>
      </w:pPr>
    </w:p>
    <w:p w14:paraId="5CC0738F" w14:textId="77777777" w:rsidR="0050202A" w:rsidRDefault="0050202A" w:rsidP="002756B4">
      <w:pPr>
        <w:rPr>
          <w:ins w:id="70" w:author="Javier Tabima" w:date="2013-11-11T13:31:00Z"/>
        </w:rPr>
      </w:pPr>
    </w:p>
    <w:p w14:paraId="38A8A02D" w14:textId="34B47BB3" w:rsidR="002756B4" w:rsidRDefault="0050202A" w:rsidP="002756B4">
      <w:pPr>
        <w:rPr>
          <w:ins w:id="71" w:author="Javier Tabima" w:date="2013-11-11T13:30:00Z"/>
        </w:rPr>
      </w:pPr>
      <w:proofErr w:type="gramStart"/>
      <w:ins w:id="72" w:author="Javier Tabima" w:date="2013-11-11T13:41:00Z">
        <w:r>
          <w:t>1.2.</w:t>
        </w:r>
        <w:r w:rsidRPr="0050202A">
          <w:rPr>
            <w:b/>
            <w:rPrChange w:id="73" w:author="Javier Tabima" w:date="2013-11-11T13:41:00Z">
              <w:rPr/>
            </w:rPrChange>
          </w:rPr>
          <w:t xml:space="preserve"> Genotype-ID</w:t>
        </w:r>
        <w:r w:rsidRPr="0050202A">
          <w:rPr>
            <w:b/>
          </w:rPr>
          <w:t xml:space="preserve"> (Genotype identification using molecular marker data using R).</w:t>
        </w:r>
      </w:ins>
      <w:proofErr w:type="gramEnd"/>
    </w:p>
    <w:p w14:paraId="4C6B8D3E" w14:textId="6CEF24E0" w:rsidR="002756B4" w:rsidRDefault="0050202A" w:rsidP="002756B4">
      <w:pPr>
        <w:pStyle w:val="ListParagraph"/>
        <w:ind w:left="0"/>
        <w:rPr>
          <w:ins w:id="74" w:author="Javier Tabima" w:date="2013-11-11T13:30:00Z"/>
        </w:rPr>
      </w:pPr>
      <w:ins w:id="75" w:author="Javier Tabima" w:date="2013-11-11T13:42:00Z">
        <w:r>
          <w:t xml:space="preserve">For </w:t>
        </w:r>
        <w:proofErr w:type="spellStart"/>
        <w:r>
          <w:t>Genotype_ID</w:t>
        </w:r>
        <w:proofErr w:type="spellEnd"/>
        <w:r>
          <w:t>, we developed</w:t>
        </w:r>
      </w:ins>
      <w:ins w:id="76" w:author="Javier Tabima" w:date="2013-11-11T13:30:00Z">
        <w:r w:rsidR="002756B4" w:rsidRPr="004A733F">
          <w:t xml:space="preserve"> a web</w:t>
        </w:r>
      </w:ins>
      <w:ins w:id="77" w:author="Javier Tabima" w:date="2013-11-11T13:43:00Z">
        <w:r>
          <w:t xml:space="preserve"> application of </w:t>
        </w:r>
      </w:ins>
      <w:ins w:id="78" w:author="Javier Tabima" w:date="2013-11-11T13:30:00Z">
        <w:r>
          <w:t>R statistical language</w:t>
        </w:r>
      </w:ins>
      <w:ins w:id="79" w:author="Javier Tabima" w:date="2013-11-11T13:43:00Z">
        <w:r>
          <w:t xml:space="preserve"> and specific population genetic packages. To develop the web app we used the package</w:t>
        </w:r>
      </w:ins>
      <w:ins w:id="80" w:author="Javier Tabima" w:date="2013-11-11T13:30:00Z">
        <w:r w:rsidR="002756B4" w:rsidRPr="004A733F">
          <w:t xml:space="preserve"> Shiny R (</w:t>
        </w:r>
        <w:proofErr w:type="spellStart"/>
        <w:r w:rsidR="002756B4">
          <w:t>Rstudio</w:t>
        </w:r>
        <w:proofErr w:type="spellEnd"/>
        <w:r w:rsidR="002756B4">
          <w:t xml:space="preserve"> </w:t>
        </w:r>
        <w:proofErr w:type="spellStart"/>
        <w:r w:rsidR="002756B4">
          <w:t>Inc</w:t>
        </w:r>
        <w:proofErr w:type="spellEnd"/>
        <w:r w:rsidR="002756B4">
          <w:t>, 2013</w:t>
        </w:r>
        <w:r w:rsidR="002756B4" w:rsidRPr="004A733F">
          <w:t>)</w:t>
        </w:r>
      </w:ins>
      <w:ins w:id="81" w:author="Javier Tabima" w:date="2013-11-11T13:57:00Z">
        <w:r w:rsidR="00AD1D09">
          <w:t xml:space="preserve"> </w:t>
        </w:r>
        <w:proofErr w:type="gramStart"/>
        <w:r w:rsidR="00AD1D09">
          <w:t>which</w:t>
        </w:r>
        <w:proofErr w:type="gramEnd"/>
        <w:r w:rsidR="00AD1D09">
          <w:t xml:space="preserve"> permits the communication of the web </w:t>
        </w:r>
      </w:ins>
      <w:ins w:id="82" w:author="Javier Tabima" w:date="2013-11-11T13:58:00Z">
        <w:r w:rsidR="00AD1D09">
          <w:t>pages with the R structure</w:t>
        </w:r>
      </w:ins>
      <w:ins w:id="83" w:author="Javier Tabima" w:date="2013-11-11T13:30:00Z">
        <w:r w:rsidR="002756B4">
          <w:t xml:space="preserve">.  The Shiny web framework relies on reactive programming, which allows dynamic deployment of traditional R scripts in response to data input through a website console, with results generated and deployed to the web. Thus, ordinary </w:t>
        </w:r>
        <w:r w:rsidR="002756B4" w:rsidRPr="004A733F">
          <w:t xml:space="preserve">R packages can be deployed </w:t>
        </w:r>
        <w:r w:rsidR="002756B4">
          <w:t>with a website interface.</w:t>
        </w:r>
        <w:r w:rsidR="002756B4" w:rsidRPr="004A733F">
          <w:t xml:space="preserve"> Genotype-ID was built </w:t>
        </w:r>
        <w:r w:rsidR="002756B4">
          <w:t>using this framework and</w:t>
        </w:r>
        <w:r w:rsidR="002756B4" w:rsidRPr="004A733F">
          <w:t xml:space="preserve"> mainly</w:t>
        </w:r>
        <w:r w:rsidR="002756B4">
          <w:t xml:space="preserve"> interacts with the R package</w:t>
        </w:r>
        <w:r w:rsidR="002756B4" w:rsidRPr="004A733F">
          <w:t xml:space="preserve"> </w:t>
        </w:r>
        <w:r w:rsidR="002756B4">
          <w:t>‘</w:t>
        </w:r>
        <w:proofErr w:type="spellStart"/>
        <w:r w:rsidR="002756B4" w:rsidRPr="004A733F">
          <w:t>poppr</w:t>
        </w:r>
        <w:proofErr w:type="spellEnd"/>
        <w:r w:rsidR="002756B4">
          <w:t>’, which is a</w:t>
        </w:r>
        <w:r w:rsidR="002756B4" w:rsidRPr="004A733F">
          <w:t xml:space="preserve"> package for population genetics (</w:t>
        </w:r>
        <w:proofErr w:type="spellStart"/>
        <w:r w:rsidR="002756B4" w:rsidRPr="004A733F">
          <w:t>Kamvar</w:t>
        </w:r>
        <w:proofErr w:type="spellEnd"/>
        <w:r w:rsidR="002756B4" w:rsidRPr="004A733F">
          <w:t xml:space="preserve"> et al</w:t>
        </w:r>
        <w:r w:rsidR="002756B4">
          <w:t>.</w:t>
        </w:r>
      </w:ins>
      <w:ins w:id="84" w:author="Javier Tabima" w:date="2013-11-11T13:44:00Z">
        <w:r>
          <w:t>).</w:t>
        </w:r>
      </w:ins>
      <w:commentRangeStart w:id="85"/>
      <w:commentRangeStart w:id="86"/>
      <w:ins w:id="87" w:author="Javier Tabima" w:date="2013-11-11T13:30:00Z">
        <w:r w:rsidR="002756B4" w:rsidRPr="004A733F">
          <w:t xml:space="preserve"> </w:t>
        </w:r>
        <w:commentRangeEnd w:id="85"/>
        <w:r w:rsidR="002756B4">
          <w:rPr>
            <w:rStyle w:val="CommentReference"/>
          </w:rPr>
          <w:commentReference w:id="85"/>
        </w:r>
        <w:commentRangeEnd w:id="86"/>
        <w:r w:rsidR="002756B4">
          <w:rPr>
            <w:rStyle w:val="CommentReference"/>
          </w:rPr>
          <w:commentReference w:id="86"/>
        </w:r>
        <w:r w:rsidR="002756B4">
          <w:t xml:space="preserve">Web forms for query submission (sample genotypes) </w:t>
        </w:r>
      </w:ins>
      <w:ins w:id="88" w:author="Javier Tabima" w:date="2013-11-11T13:44:00Z">
        <w:r>
          <w:t>have</w:t>
        </w:r>
      </w:ins>
      <w:ins w:id="89" w:author="Javier Tabima" w:date="2013-11-11T13:30:00Z">
        <w:r w:rsidR="002756B4">
          <w:t xml:space="preserve"> a handling mechanism only accepts copy/paste inputs from Microsoft Excel so the researcher can use familiar tools and avoid reformatting matrices. </w:t>
        </w:r>
        <w:r w:rsidR="002756B4" w:rsidRPr="00787FAD">
          <w:t xml:space="preserve"> </w:t>
        </w:r>
        <w:r w:rsidR="002756B4" w:rsidRPr="004A733F">
          <w:t xml:space="preserve">Using the queries as input, </w:t>
        </w:r>
        <w:commentRangeStart w:id="90"/>
        <w:commentRangeStart w:id="91"/>
        <w:proofErr w:type="spellStart"/>
        <w:r w:rsidR="002756B4" w:rsidRPr="004A733F">
          <w:t>poppr</w:t>
        </w:r>
        <w:proofErr w:type="spellEnd"/>
        <w:r w:rsidR="002756B4" w:rsidRPr="004A733F">
          <w:t xml:space="preserve"> converts the input into R </w:t>
        </w:r>
        <w:commentRangeEnd w:id="90"/>
        <w:r w:rsidR="002756B4">
          <w:rPr>
            <w:rStyle w:val="CommentReference"/>
          </w:rPr>
          <w:commentReference w:id="90"/>
        </w:r>
        <w:commentRangeEnd w:id="91"/>
        <w:r w:rsidR="002756B4">
          <w:rPr>
            <w:rStyle w:val="CommentReference"/>
          </w:rPr>
          <w:commentReference w:id="91"/>
        </w:r>
        <w:r w:rsidR="002756B4" w:rsidRPr="004A733F">
          <w:t>readable format and adds them into the curated dataset.</w:t>
        </w:r>
        <w:r w:rsidR="002756B4">
          <w:t xml:space="preserve"> </w:t>
        </w:r>
        <w:r w:rsidR="002756B4" w:rsidRPr="004A733F">
          <w:t>The</w:t>
        </w:r>
        <w:r w:rsidR="002756B4">
          <w:t xml:space="preserve"> R package </w:t>
        </w:r>
        <w:proofErr w:type="spellStart"/>
        <w:r w:rsidR="002756B4">
          <w:t>poppr</w:t>
        </w:r>
        <w:proofErr w:type="spellEnd"/>
        <w:r w:rsidR="002756B4">
          <w:t xml:space="preserve"> the</w:t>
        </w:r>
        <w:r w:rsidR="002756B4" w:rsidRPr="004A733F">
          <w:t xml:space="preserve">n calculates </w:t>
        </w:r>
        <w:proofErr w:type="spellStart"/>
        <w:r w:rsidR="002756B4" w:rsidRPr="004A733F">
          <w:t>Bruvo’s</w:t>
        </w:r>
        <w:proofErr w:type="spellEnd"/>
        <w:r w:rsidR="002756B4" w:rsidRPr="004A733F">
          <w:t xml:space="preserve"> distance and recreates the relationships between the queries and the samples by constructing a </w:t>
        </w:r>
        <w:proofErr w:type="spellStart"/>
        <w:r w:rsidR="002756B4" w:rsidRPr="004A733F">
          <w:t>dendogram</w:t>
        </w:r>
        <w:proofErr w:type="spellEnd"/>
        <w:r w:rsidR="002756B4" w:rsidRPr="004A733F">
          <w:t xml:space="preserve"> using UPGMA or neighbor joining (NJ) </w:t>
        </w:r>
        <w:r w:rsidR="002756B4">
          <w:t>with</w:t>
        </w:r>
        <w:r w:rsidR="002756B4" w:rsidRPr="004A733F">
          <w:t xml:space="preserve"> statistical support </w:t>
        </w:r>
        <w:r w:rsidR="002756B4">
          <w:t>calculated by</w:t>
        </w:r>
        <w:r w:rsidR="002756B4" w:rsidRPr="004A733F">
          <w:t xml:space="preserve"> bootstrapping</w:t>
        </w:r>
        <w:r w:rsidR="002756B4">
          <w:t xml:space="preserve">, and </w:t>
        </w:r>
        <w:r w:rsidR="002756B4" w:rsidRPr="004A733F">
          <w:t>creat</w:t>
        </w:r>
        <w:r w:rsidR="002756B4">
          <w:t>es</w:t>
        </w:r>
        <w:r w:rsidR="002756B4" w:rsidRPr="004A733F">
          <w:t xml:space="preserve"> minimum spannin</w:t>
        </w:r>
        <w:r w:rsidR="002756B4">
          <w:t>g networks. T</w:t>
        </w:r>
        <w:r w:rsidR="002756B4" w:rsidRPr="004A733F">
          <w:t>he</w:t>
        </w:r>
        <w:r w:rsidR="002756B4">
          <w:t>se</w:t>
        </w:r>
        <w:r w:rsidR="002756B4" w:rsidRPr="004A733F">
          <w:t xml:space="preserve"> methods reconstruct relationships between queries and dataset samples in the web</w:t>
        </w:r>
        <w:r w:rsidR="002756B4">
          <w:t xml:space="preserve"> </w:t>
        </w:r>
        <w:r w:rsidR="002756B4" w:rsidRPr="004A733F">
          <w:t>inter</w:t>
        </w:r>
        <w:r w:rsidR="002756B4">
          <w:t>f</w:t>
        </w:r>
        <w:r w:rsidR="002756B4" w:rsidRPr="004A733F">
          <w:t>a</w:t>
        </w:r>
        <w:r w:rsidR="002756B4">
          <w:t>c</w:t>
        </w:r>
        <w:r w:rsidR="002756B4" w:rsidRPr="004A733F">
          <w:t>e</w:t>
        </w:r>
        <w:r w:rsidR="002756B4">
          <w:t xml:space="preserve">, thus allowing the user to visualize the relationship of their query submission in relation to the curated database. </w:t>
        </w:r>
      </w:ins>
    </w:p>
    <w:p w14:paraId="74D78855" w14:textId="77777777" w:rsidR="0050202A" w:rsidRDefault="002756B4" w:rsidP="002756B4">
      <w:pPr>
        <w:rPr>
          <w:ins w:id="92" w:author="Javier Tabima" w:date="2013-11-11T13:44:00Z"/>
        </w:rPr>
      </w:pPr>
      <w:ins w:id="93" w:author="Javier Tabima" w:date="2013-11-11T13:30:00Z">
        <w:r>
          <w:tab/>
        </w:r>
        <w:r>
          <w:rPr>
            <w:rStyle w:val="CommentReference"/>
          </w:rPr>
          <w:commentReference w:id="94"/>
        </w:r>
      </w:ins>
    </w:p>
    <w:p w14:paraId="172E0A01" w14:textId="6BE59C1B" w:rsidR="0050202A" w:rsidRDefault="0050202A" w:rsidP="002756B4">
      <w:pPr>
        <w:rPr>
          <w:ins w:id="95" w:author="Javier Tabima" w:date="2013-11-11T13:45:00Z"/>
          <w:b/>
        </w:rPr>
      </w:pPr>
      <w:ins w:id="96" w:author="Javier Tabima" w:date="2013-11-11T13:44:00Z">
        <w:r>
          <w:lastRenderedPageBreak/>
          <w:t>2.</w:t>
        </w:r>
        <w:r w:rsidRPr="0050202A">
          <w:rPr>
            <w:b/>
            <w:rPrChange w:id="97" w:author="Javier Tabima" w:date="2013-11-11T13:45:00Z">
              <w:rPr/>
            </w:rPrChange>
          </w:rPr>
          <w:t xml:space="preserve"> Testing the tools: The case of the genus </w:t>
        </w:r>
        <w:proofErr w:type="spellStart"/>
        <w:r w:rsidRPr="0050202A">
          <w:rPr>
            <w:b/>
            <w:rPrChange w:id="98" w:author="Javier Tabima" w:date="2013-11-11T13:45:00Z">
              <w:rPr/>
            </w:rPrChange>
          </w:rPr>
          <w:t>Phytophthora</w:t>
        </w:r>
        <w:proofErr w:type="spellEnd"/>
        <w:r w:rsidRPr="0050202A">
          <w:rPr>
            <w:b/>
            <w:rPrChange w:id="99" w:author="Javier Tabima" w:date="2013-11-11T13:45:00Z">
              <w:rPr/>
            </w:rPrChange>
          </w:rPr>
          <w:t>.</w:t>
        </w:r>
      </w:ins>
    </w:p>
    <w:p w14:paraId="62A29923" w14:textId="77777777" w:rsidR="0050202A" w:rsidRDefault="0050202A" w:rsidP="002756B4">
      <w:pPr>
        <w:rPr>
          <w:ins w:id="100" w:author="Javier Tabima" w:date="2013-11-11T13:44:00Z"/>
        </w:rPr>
      </w:pPr>
    </w:p>
    <w:p w14:paraId="3945BBE1" w14:textId="77777777" w:rsidR="002756B4" w:rsidRDefault="002756B4">
      <w:pPr>
        <w:rPr>
          <w:ins w:id="101" w:author="Javier Tabima" w:date="2013-11-11T13:21:00Z"/>
          <w:b/>
        </w:rPr>
      </w:pPr>
    </w:p>
    <w:p w14:paraId="6E1FC918" w14:textId="37652C42" w:rsidR="00B26D8B" w:rsidRPr="00FF20FC" w:rsidRDefault="0050202A" w:rsidP="00B26D8B">
      <w:pPr>
        <w:rPr>
          <w:ins w:id="102" w:author="Javier Tabima" w:date="2013-11-11T13:23:00Z"/>
          <w:b/>
        </w:rPr>
      </w:pPr>
      <w:ins w:id="103" w:author="Javier Tabima" w:date="2013-11-11T13:48:00Z">
        <w:r>
          <w:rPr>
            <w:b/>
          </w:rPr>
          <w:t>2.1. Sequence-ID:</w:t>
        </w:r>
      </w:ins>
    </w:p>
    <w:p w14:paraId="7E5417F1" w14:textId="77777777" w:rsidR="00AD1D09" w:rsidRDefault="00B26D8B" w:rsidP="00B26D8B">
      <w:pPr>
        <w:ind w:firstLine="720"/>
        <w:rPr>
          <w:ins w:id="104" w:author="Javier Tabima" w:date="2013-11-11T13:24:00Z"/>
        </w:rPr>
        <w:pPrChange w:id="105" w:author="Javier Tabima" w:date="2013-11-11T13:26:00Z">
          <w:pPr>
            <w:pStyle w:val="ListParagraph"/>
            <w:ind w:left="0"/>
          </w:pPr>
        </w:pPrChange>
      </w:pPr>
      <w:ins w:id="106" w:author="Javier Tabima" w:date="2013-11-11T13:23:00Z">
        <w:r>
          <w:rPr>
            <w:rFonts w:cs="Times"/>
          </w:rPr>
          <w:t xml:space="preserve">We developed scripts that improve BLAST searches </w:t>
        </w:r>
        <w:r w:rsidRPr="00FF20FC">
          <w:rPr>
            <w:rFonts w:cs="Times"/>
          </w:rPr>
          <w:t xml:space="preserve">against two regularly updated sequence databases. The two databases include the ITS region sequences and the </w:t>
        </w:r>
        <w:r w:rsidRPr="00FF20FC">
          <w:rPr>
            <w:rFonts w:cs="Times"/>
            <w:i/>
            <w:iCs/>
          </w:rPr>
          <w:t xml:space="preserve">cox1 </w:t>
        </w:r>
        <w:r w:rsidRPr="00FF20FC">
          <w:rPr>
            <w:rFonts w:cs="Times"/>
          </w:rPr>
          <w:t>and -</w:t>
        </w:r>
        <w:r w:rsidRPr="00FF20FC">
          <w:rPr>
            <w:rFonts w:cs="Times"/>
            <w:i/>
            <w:iCs/>
          </w:rPr>
          <w:t xml:space="preserve">2 </w:t>
        </w:r>
        <w:r w:rsidRPr="00FF20FC">
          <w:rPr>
            <w:rFonts w:cs="Times"/>
          </w:rPr>
          <w:t xml:space="preserve">spacer region. Both data sets presented </w:t>
        </w:r>
      </w:ins>
      <w:ins w:id="107" w:author="Javier Tabima" w:date="2013-11-11T13:24:00Z">
        <w:r>
          <w:rPr>
            <w:rFonts w:cs="Times"/>
          </w:rPr>
          <w:t>follow</w:t>
        </w:r>
      </w:ins>
      <w:ins w:id="108" w:author="Javier Tabima" w:date="2013-11-11T13:23:00Z">
        <w:r w:rsidRPr="00FF20FC">
          <w:rPr>
            <w:rFonts w:cs="Times"/>
          </w:rPr>
          <w:t xml:space="preserve"> the requirements established in </w:t>
        </w:r>
        <w:proofErr w:type="spellStart"/>
        <w:r w:rsidRPr="00FF20FC">
          <w:rPr>
            <w:rFonts w:cs="Times"/>
          </w:rPr>
          <w:t>Phytophthora</w:t>
        </w:r>
        <w:proofErr w:type="spellEnd"/>
        <w:r w:rsidRPr="00FF20FC">
          <w:rPr>
            <w:rFonts w:cs="Times"/>
          </w:rPr>
          <w:t>-ID</w:t>
        </w:r>
      </w:ins>
      <w:ins w:id="109" w:author="Javier Tabima" w:date="2013-11-11T13:24:00Z">
        <w:r>
          <w:rPr>
            <w:rFonts w:cs="Times"/>
          </w:rPr>
          <w:t xml:space="preserve"> 1.0 version, which are </w:t>
        </w:r>
        <w:r w:rsidRPr="004A733F">
          <w:t>Sequen</w:t>
        </w:r>
        <w:r>
          <w:t xml:space="preserve">ces that are associated </w:t>
        </w:r>
        <w:proofErr w:type="gramStart"/>
        <w:r>
          <w:t xml:space="preserve">with </w:t>
        </w:r>
        <w:r w:rsidRPr="004A733F">
          <w:t xml:space="preserve"> a</w:t>
        </w:r>
        <w:proofErr w:type="gramEnd"/>
        <w:r w:rsidRPr="004A733F">
          <w:t xml:space="preserve"> published </w:t>
        </w:r>
        <w:proofErr w:type="spellStart"/>
        <w:r w:rsidRPr="00B26D8B">
          <w:rPr>
            <w:i/>
            <w:rPrChange w:id="110" w:author="Javier Tabima" w:date="2013-11-11T13:25:00Z">
              <w:rPr/>
            </w:rPrChange>
          </w:rPr>
          <w:t>Phytophthora</w:t>
        </w:r>
        <w:proofErr w:type="spellEnd"/>
        <w:r>
          <w:t xml:space="preserve"> species description, any of </w:t>
        </w:r>
        <w:r w:rsidRPr="004A733F">
          <w:t xml:space="preserve">the </w:t>
        </w:r>
        <w:proofErr w:type="spellStart"/>
        <w:r w:rsidRPr="00B26D8B">
          <w:rPr>
            <w:i/>
            <w:rPrChange w:id="111" w:author="Javier Tabima" w:date="2013-11-11T13:25:00Z">
              <w:rPr/>
            </w:rPrChange>
          </w:rPr>
          <w:t>Phytophthora</w:t>
        </w:r>
        <w:proofErr w:type="spellEnd"/>
        <w:r w:rsidRPr="004A733F">
          <w:t xml:space="preserve"> </w:t>
        </w:r>
        <w:proofErr w:type="spellStart"/>
        <w:r w:rsidRPr="004A733F">
          <w:t>phylogenetics</w:t>
        </w:r>
        <w:proofErr w:type="spellEnd"/>
        <w:r w:rsidRPr="004A733F">
          <w:t xml:space="preserve"> references by Cooke et al. , Martin and </w:t>
        </w:r>
        <w:proofErr w:type="spellStart"/>
        <w:r w:rsidRPr="004A733F">
          <w:t>Tooley</w:t>
        </w:r>
        <w:proofErr w:type="spellEnd"/>
        <w:r w:rsidRPr="004A733F">
          <w:t xml:space="preserve"> , and Blair et al. 2008</w:t>
        </w:r>
        <w:r w:rsidR="00AD1D09">
          <w:t>.</w:t>
        </w:r>
      </w:ins>
    </w:p>
    <w:p w14:paraId="1C4EC1BC" w14:textId="6BD99AAA" w:rsidR="00B26D8B" w:rsidDel="00AD1D09" w:rsidRDefault="00B26D8B" w:rsidP="00B26D8B">
      <w:pPr>
        <w:ind w:firstLine="720"/>
        <w:rPr>
          <w:del w:id="112" w:author="Javier Tabima" w:date="2013-11-11T13:26:00Z"/>
        </w:rPr>
        <w:pPrChange w:id="113" w:author="Javier Tabima" w:date="2013-11-11T13:26:00Z">
          <w:pPr>
            <w:pStyle w:val="ListParagraph"/>
            <w:ind w:left="0"/>
          </w:pPr>
        </w:pPrChange>
      </w:pPr>
      <w:ins w:id="114" w:author="Javier Tabima" w:date="2013-11-11T13:25:00Z">
        <w:r>
          <w:t xml:space="preserve">For </w:t>
        </w:r>
      </w:ins>
      <w:moveToRangeStart w:id="115" w:author="Javier Tabima" w:date="2013-11-11T13:22:00Z" w:name="move245795451"/>
      <w:commentRangeStart w:id="116"/>
      <w:commentRangeStart w:id="117"/>
      <w:moveTo w:id="118" w:author="Javier Tabima" w:date="2013-11-11T13:22:00Z">
        <w:del w:id="119" w:author="Javier Tabima" w:date="2013-11-11T13:25:00Z">
          <w:r w:rsidRPr="004A733F" w:rsidDel="00B26D8B">
            <w:delText>We</w:delText>
          </w:r>
          <w:commentRangeEnd w:id="116"/>
          <w:r w:rsidDel="00B26D8B">
            <w:rPr>
              <w:rStyle w:val="CommentReference"/>
            </w:rPr>
            <w:commentReference w:id="116"/>
          </w:r>
          <w:commentRangeEnd w:id="117"/>
          <w:r w:rsidDel="00B26D8B">
            <w:rPr>
              <w:rStyle w:val="CommentReference"/>
            </w:rPr>
            <w:commentReference w:id="117"/>
          </w:r>
          <w:r w:rsidRPr="004A733F" w:rsidDel="00B26D8B">
            <w:delText xml:space="preserve"> used two different DNA markers, </w:delText>
          </w:r>
        </w:del>
        <w:r w:rsidRPr="004A733F">
          <w:t xml:space="preserve">the ITS region </w:t>
        </w:r>
      </w:moveTo>
      <w:ins w:id="120" w:author="Javier Tabima" w:date="2013-11-11T13:25:00Z">
        <w:r>
          <w:t xml:space="preserve">we </w:t>
        </w:r>
      </w:ins>
      <w:ins w:id="121" w:author="Javier Tabima" w:date="2013-11-11T13:55:00Z">
        <w:r w:rsidR="00AD1D09">
          <w:t>gathered</w:t>
        </w:r>
      </w:ins>
      <w:ins w:id="122" w:author="Javier Tabima" w:date="2013-11-11T13:25:00Z">
        <w:r>
          <w:t xml:space="preserve"> a total </w:t>
        </w:r>
      </w:ins>
      <w:proofErr w:type="gramStart"/>
      <w:ins w:id="123" w:author="Javier Tabima" w:date="2013-11-11T13:56:00Z">
        <w:r w:rsidR="00AD1D09">
          <w:t>of  211</w:t>
        </w:r>
        <w:proofErr w:type="gramEnd"/>
        <w:r w:rsidR="00AD1D09">
          <w:t xml:space="preserve"> sequences representing 108 species of the genus</w:t>
        </w:r>
      </w:ins>
      <w:ins w:id="124" w:author="Javier Tabima" w:date="2013-11-11T13:26:00Z">
        <w:r>
          <w:t xml:space="preserve">, while for </w:t>
        </w:r>
      </w:ins>
      <w:moveTo w:id="125" w:author="Javier Tabima" w:date="2013-11-11T13:22:00Z">
        <w:del w:id="126" w:author="Javier Tabima" w:date="2013-11-11T13:26:00Z">
          <w:r w:rsidRPr="004A733F" w:rsidDel="00B26D8B">
            <w:delText xml:space="preserve">and </w:delText>
          </w:r>
        </w:del>
        <w:r w:rsidRPr="004A733F">
          <w:t>the cox spacer region</w:t>
        </w:r>
      </w:moveTo>
      <w:ins w:id="127" w:author="Javier Tabima" w:date="2013-11-11T13:22:00Z">
        <w:r>
          <w:t xml:space="preserve"> </w:t>
        </w:r>
      </w:ins>
      <w:ins w:id="128" w:author="Javier Tabima" w:date="2013-11-11T13:26:00Z">
        <w:r>
          <w:t>we created a database</w:t>
        </w:r>
      </w:ins>
      <w:ins w:id="129" w:author="Javier Tabima" w:date="2013-11-11T13:56:00Z">
        <w:r w:rsidR="00AD1D09">
          <w:t xml:space="preserve"> of 150 sequences representing 106 species</w:t>
        </w:r>
      </w:ins>
      <w:moveTo w:id="130" w:author="Javier Tabima" w:date="2013-11-11T13:22:00Z">
        <w:r w:rsidRPr="004A733F">
          <w:t xml:space="preserve">. Each of the protocols for DNA extraction and sequence amplification are based on </w:t>
        </w:r>
        <w:proofErr w:type="spellStart"/>
        <w:r w:rsidRPr="004A733F">
          <w:t>Grunwald</w:t>
        </w:r>
        <w:proofErr w:type="spellEnd"/>
        <w:r w:rsidRPr="004A733F">
          <w:t xml:space="preserve"> et al. (2011), and are available in the website (</w:t>
        </w:r>
      </w:moveTo>
      <w:ins w:id="131" w:author="Javier Tabima" w:date="2013-11-11T13:26:00Z">
        <w:r>
          <w:fldChar w:fldCharType="begin"/>
        </w:r>
        <w:r>
          <w:instrText xml:space="preserve"> HYPERLINK "</w:instrText>
        </w:r>
      </w:ins>
      <w:moveTo w:id="132" w:author="Javier Tabima" w:date="2013-11-11T13:22:00Z">
        <w:r w:rsidRPr="004A733F">
          <w:instrText>http://phytophthora-id.org/files/Phytophthora-ID%20sequencing%20protocols.pdf</w:instrText>
        </w:r>
      </w:moveTo>
      <w:ins w:id="133" w:author="Javier Tabima" w:date="2013-11-11T13:26:00Z">
        <w:r>
          <w:instrText xml:space="preserve">" </w:instrText>
        </w:r>
        <w:r>
          <w:fldChar w:fldCharType="separate"/>
        </w:r>
      </w:ins>
      <w:ins w:id="134" w:author="Javier Tabima" w:date="2013-11-11T13:22:00Z">
        <w:r w:rsidRPr="002E1BE7">
          <w:rPr>
            <w:rStyle w:val="Hyperlink"/>
          </w:rPr>
          <w:t>http://phytophthora-id.org/files/Phytophthora-ID%20sequencing%20protocols.pdf</w:t>
        </w:r>
      </w:ins>
      <w:ins w:id="135" w:author="Javier Tabima" w:date="2013-11-11T13:26:00Z">
        <w:r>
          <w:fldChar w:fldCharType="end"/>
        </w:r>
      </w:ins>
      <w:moveTo w:id="136" w:author="Javier Tabima" w:date="2013-11-11T13:22:00Z">
        <w:r w:rsidRPr="004A733F">
          <w:t>)</w:t>
        </w:r>
      </w:moveTo>
      <w:ins w:id="137" w:author="Javier Tabima" w:date="2013-11-11T13:26:00Z">
        <w:r>
          <w:t xml:space="preserve">. </w:t>
        </w:r>
      </w:ins>
    </w:p>
    <w:p w14:paraId="160F4D51" w14:textId="77777777" w:rsidR="00AD1D09" w:rsidRPr="004A733F" w:rsidRDefault="00AD1D09" w:rsidP="00B26D8B">
      <w:pPr>
        <w:ind w:firstLine="720"/>
        <w:rPr>
          <w:ins w:id="138" w:author="Javier Tabima" w:date="2013-11-11T13:56:00Z"/>
        </w:rPr>
      </w:pPr>
    </w:p>
    <w:moveToRangeEnd w:id="115"/>
    <w:p w14:paraId="5EE405CD" w14:textId="0C29586D" w:rsidR="00B26D8B" w:rsidRDefault="00B26D8B" w:rsidP="00B26D8B">
      <w:pPr>
        <w:ind w:firstLine="720"/>
        <w:rPr>
          <w:ins w:id="139" w:author="Javier Tabima" w:date="2013-11-11T13:21:00Z"/>
        </w:rPr>
        <w:pPrChange w:id="140" w:author="Javier Tabima" w:date="2013-11-11T13:26:00Z">
          <w:pPr>
            <w:pStyle w:val="ListParagraph"/>
            <w:ind w:left="0"/>
          </w:pPr>
        </w:pPrChange>
      </w:pPr>
      <w:ins w:id="141" w:author="Javier Tabima" w:date="2013-11-11T13:21:00Z">
        <w:r w:rsidRPr="004A733F">
          <w:t xml:space="preserve">The complete list of ITS sequences, cox spacer sequences, </w:t>
        </w:r>
        <w:proofErr w:type="spellStart"/>
        <w:r w:rsidRPr="004A733F">
          <w:t>GenBank</w:t>
        </w:r>
        <w:proofErr w:type="spellEnd"/>
        <w:r w:rsidRPr="004A733F">
          <w:t xml:space="preserve"> accession numbers, and </w:t>
        </w:r>
        <w:proofErr w:type="spellStart"/>
        <w:r w:rsidRPr="00302989">
          <w:rPr>
            <w:i/>
          </w:rPr>
          <w:t>Phytophthora</w:t>
        </w:r>
        <w:proofErr w:type="spellEnd"/>
        <w:r w:rsidRPr="004A733F">
          <w:t xml:space="preserve"> spp. included can be downloaded at www.phytophthora-id.org or as supplements (</w:t>
        </w:r>
        <w:r w:rsidRPr="004A733F">
          <w:rPr>
            <w:highlight w:val="yellow"/>
          </w:rPr>
          <w:t>include supplements).</w:t>
        </w:r>
      </w:ins>
    </w:p>
    <w:p w14:paraId="222E223B" w14:textId="77777777" w:rsidR="00B26D8B" w:rsidRPr="00FF20FC" w:rsidRDefault="00B26D8B">
      <w:pPr>
        <w:rPr>
          <w:b/>
        </w:rPr>
      </w:pPr>
    </w:p>
    <w:p w14:paraId="48841F91" w14:textId="77777777" w:rsidR="00FF20FC" w:rsidRPr="00302989" w:rsidRDefault="00FF20FC">
      <w:pPr>
        <w:rPr>
          <w:b/>
          <w:i/>
        </w:rPr>
      </w:pPr>
    </w:p>
    <w:p w14:paraId="6995A0CE" w14:textId="3190DEAB" w:rsidR="007E2C00" w:rsidRPr="00AD1D09" w:rsidDel="00AD1D09" w:rsidRDefault="007E2C00" w:rsidP="007E2C00">
      <w:pPr>
        <w:pStyle w:val="ListParagraph"/>
        <w:ind w:left="0"/>
        <w:rPr>
          <w:del w:id="142" w:author="Javier Tabima" w:date="2013-11-11T13:50:00Z"/>
          <w:b/>
        </w:rPr>
      </w:pPr>
      <w:del w:id="143" w:author="Javier Tabima" w:date="2013-11-11T13:50:00Z">
        <w:r w:rsidRPr="00AD1D09" w:rsidDel="00AD1D09">
          <w:rPr>
            <w:b/>
            <w:rPrChange w:id="144" w:author="Javier Tabima" w:date="2013-11-11T13:50:00Z">
              <w:rPr>
                <w:b/>
                <w:i/>
              </w:rPr>
            </w:rPrChange>
          </w:rPr>
          <w:delText>Development of Curated Database</w:delText>
        </w:r>
      </w:del>
    </w:p>
    <w:p w14:paraId="7BE1BB81" w14:textId="68F3FE33" w:rsidR="007E2C00" w:rsidRPr="00AD1D09" w:rsidDel="00B26D8B" w:rsidRDefault="007E2C00" w:rsidP="007E2C00">
      <w:pPr>
        <w:pStyle w:val="ListParagraph"/>
        <w:ind w:left="0"/>
        <w:rPr>
          <w:del w:id="145" w:author="Javier Tabima" w:date="2013-11-11T13:20:00Z"/>
        </w:rPr>
      </w:pPr>
      <w:del w:id="146" w:author="Javier Tabima" w:date="2013-11-11T13:20:00Z">
        <w:r w:rsidRPr="00AD1D09" w:rsidDel="00B26D8B">
          <w:delText xml:space="preserve"> “Sequences that are associated with (i) a published Phytophthora spp. description; (ii) the Phytophthora phylogenetics references by Cooke et al. , Martin and Tooley , and Blair et al. 2008; or (iii) in the case of the cox spacer region, from isolates resequenced for this effort”. The complete list of ITS sequences, cox spacer sequences, GenBank accession numbers, and </w:delText>
        </w:r>
        <w:r w:rsidRPr="00AD1D09" w:rsidDel="00B26D8B">
          <w:rPr>
            <w:rPrChange w:id="147" w:author="Javier Tabima" w:date="2013-11-11T13:50:00Z">
              <w:rPr>
                <w:i/>
              </w:rPr>
            </w:rPrChange>
          </w:rPr>
          <w:delText>Phytophthora</w:delText>
        </w:r>
        <w:r w:rsidRPr="00AD1D09" w:rsidDel="00B26D8B">
          <w:delText xml:space="preserve"> spp. included can be downloaded at www.phytophthora-id.org or as supplements (</w:delText>
        </w:r>
        <w:r w:rsidRPr="00AD1D09" w:rsidDel="00B26D8B">
          <w:rPr>
            <w:highlight w:val="yellow"/>
          </w:rPr>
          <w:delText>include supplements).</w:delText>
        </w:r>
      </w:del>
    </w:p>
    <w:p w14:paraId="18EAA342" w14:textId="1EFD4E50" w:rsidR="0050202A" w:rsidRPr="00AD1D09" w:rsidRDefault="007E2C00" w:rsidP="007E2C00">
      <w:pPr>
        <w:pStyle w:val="ListParagraph"/>
        <w:ind w:left="0"/>
        <w:rPr>
          <w:ins w:id="148" w:author="Javier Tabima" w:date="2013-11-11T13:47:00Z"/>
        </w:rPr>
      </w:pPr>
      <w:del w:id="149" w:author="Javier Tabima" w:date="2013-11-11T13:50:00Z">
        <w:r w:rsidRPr="00AD1D09" w:rsidDel="00AD1D09">
          <w:tab/>
        </w:r>
      </w:del>
      <w:ins w:id="150" w:author="Javier Tabima" w:date="2013-11-11T13:50:00Z">
        <w:r w:rsidR="00AD1D09" w:rsidRPr="00AD1D09">
          <w:rPr>
            <w:b/>
            <w:rPrChange w:id="151" w:author="Javier Tabima" w:date="2013-11-11T13:50:00Z">
              <w:rPr>
                <w:b/>
                <w:i/>
              </w:rPr>
            </w:rPrChange>
          </w:rPr>
          <w:t>2.</w:t>
        </w:r>
        <w:r w:rsidR="00AD1D09">
          <w:rPr>
            <w:b/>
          </w:rPr>
          <w:t>2.</w:t>
        </w:r>
        <w:r w:rsidR="00AD1D09" w:rsidRPr="00AD1D09">
          <w:rPr>
            <w:b/>
            <w:rPrChange w:id="152" w:author="Javier Tabima" w:date="2013-11-11T13:50:00Z">
              <w:rPr>
                <w:b/>
                <w:i/>
              </w:rPr>
            </w:rPrChange>
          </w:rPr>
          <w:t xml:space="preserve"> Genotype-ID</w:t>
        </w:r>
      </w:ins>
    </w:p>
    <w:p w14:paraId="366A7180" w14:textId="77777777" w:rsidR="0050202A" w:rsidRDefault="0050202A" w:rsidP="007E2C00">
      <w:pPr>
        <w:pStyle w:val="ListParagraph"/>
        <w:ind w:left="0"/>
        <w:rPr>
          <w:ins w:id="153" w:author="Javier Tabima" w:date="2013-11-11T13:47:00Z"/>
        </w:rPr>
      </w:pPr>
    </w:p>
    <w:p w14:paraId="61F4152E" w14:textId="65F5C792" w:rsidR="00130041" w:rsidRDefault="00130041" w:rsidP="00AD1D09">
      <w:pPr>
        <w:pStyle w:val="ListParagraph"/>
        <w:ind w:left="0" w:firstLine="720"/>
        <w:pPrChange w:id="154" w:author="Javier Tabima" w:date="2013-11-11T13:50:00Z">
          <w:pPr>
            <w:pStyle w:val="ListParagraph"/>
            <w:ind w:left="0"/>
          </w:pPr>
        </w:pPrChange>
      </w:pPr>
      <w:r>
        <w:t xml:space="preserve">We decided to use two of the most commonly knows species of </w:t>
      </w:r>
      <w:proofErr w:type="spellStart"/>
      <w:r w:rsidRPr="0050202A">
        <w:rPr>
          <w:i/>
          <w:rPrChange w:id="155" w:author="Javier Tabima" w:date="2013-11-11T13:48:00Z">
            <w:rPr/>
          </w:rPrChange>
        </w:rPr>
        <w:t>Phytophthora</w:t>
      </w:r>
      <w:proofErr w:type="spellEnd"/>
      <w:r>
        <w:t xml:space="preserve"> worldwide: </w:t>
      </w:r>
      <w:commentRangeStart w:id="156"/>
      <w:r w:rsidRPr="0050202A">
        <w:rPr>
          <w:i/>
          <w:rPrChange w:id="157" w:author="Javier Tabima" w:date="2013-11-11T13:48:00Z">
            <w:rPr/>
          </w:rPrChange>
        </w:rPr>
        <w:t xml:space="preserve">P. </w:t>
      </w:r>
      <w:proofErr w:type="spellStart"/>
      <w:r w:rsidRPr="0050202A">
        <w:rPr>
          <w:i/>
          <w:rPrChange w:id="158" w:author="Javier Tabima" w:date="2013-11-11T13:48:00Z">
            <w:rPr/>
          </w:rPrChange>
        </w:rPr>
        <w:t>infestans</w:t>
      </w:r>
      <w:proofErr w:type="spellEnd"/>
      <w:r w:rsidRPr="0050202A">
        <w:rPr>
          <w:i/>
          <w:rPrChange w:id="159" w:author="Javier Tabima" w:date="2013-11-11T13:48:00Z">
            <w:rPr/>
          </w:rPrChange>
        </w:rPr>
        <w:t xml:space="preserve">, </w:t>
      </w:r>
      <w:commentRangeEnd w:id="156"/>
      <w:r w:rsidR="00524434" w:rsidRPr="0050202A">
        <w:rPr>
          <w:rStyle w:val="CommentReference"/>
          <w:i/>
          <w:rPrChange w:id="160" w:author="Javier Tabima" w:date="2013-11-11T13:48:00Z">
            <w:rPr>
              <w:rStyle w:val="CommentReference"/>
            </w:rPr>
          </w:rPrChange>
        </w:rPr>
        <w:commentReference w:id="156"/>
      </w:r>
      <w:r>
        <w:t xml:space="preserve">which is the pathogen that causes the potato leaf blight disease, and </w:t>
      </w:r>
      <w:r w:rsidRPr="0050202A">
        <w:rPr>
          <w:i/>
          <w:rPrChange w:id="161" w:author="Javier Tabima" w:date="2013-11-11T13:48:00Z">
            <w:rPr/>
          </w:rPrChange>
        </w:rPr>
        <w:t xml:space="preserve">P. </w:t>
      </w:r>
      <w:del w:id="162" w:author="Javier Tabima" w:date="2013-11-11T13:48:00Z">
        <w:r w:rsidRPr="0050202A" w:rsidDel="0050202A">
          <w:rPr>
            <w:i/>
            <w:rPrChange w:id="163" w:author="Javier Tabima" w:date="2013-11-11T13:48:00Z">
              <w:rPr/>
            </w:rPrChange>
          </w:rPr>
          <w:delText>ramorum</w:delText>
        </w:r>
        <w:r w:rsidDel="0050202A">
          <w:delText xml:space="preserve"> which</w:delText>
        </w:r>
      </w:del>
      <w:proofErr w:type="spellStart"/>
      <w:ins w:id="164" w:author="Javier Tabima" w:date="2013-11-11T13:48:00Z">
        <w:r w:rsidR="0050202A" w:rsidRPr="0050202A">
          <w:rPr>
            <w:i/>
          </w:rPr>
          <w:t>ramorum</w:t>
        </w:r>
        <w:proofErr w:type="spellEnd"/>
        <w:r w:rsidR="0050202A">
          <w:t>, which</w:t>
        </w:r>
      </w:ins>
      <w:r>
        <w:t xml:space="preserve"> causes sudden oak death</w:t>
      </w:r>
      <w:r w:rsidRPr="0050202A">
        <w:rPr>
          <w:i/>
          <w:rPrChange w:id="165" w:author="Javier Tabima" w:date="2013-11-11T13:49:00Z">
            <w:rPr/>
          </w:rPrChange>
        </w:rPr>
        <w:t xml:space="preserve">. P. </w:t>
      </w:r>
      <w:proofErr w:type="spellStart"/>
      <w:proofErr w:type="gramStart"/>
      <w:r w:rsidRPr="0050202A">
        <w:rPr>
          <w:i/>
          <w:rPrChange w:id="166" w:author="Javier Tabima" w:date="2013-11-11T13:49:00Z">
            <w:rPr/>
          </w:rPrChange>
        </w:rPr>
        <w:t>infestans</w:t>
      </w:r>
      <w:proofErr w:type="spellEnd"/>
      <w:proofErr w:type="gramEnd"/>
      <w:r>
        <w:t xml:space="preserve"> has more than 18 reported clonal lineages, while </w:t>
      </w:r>
      <w:r w:rsidRPr="0050202A">
        <w:rPr>
          <w:i/>
          <w:rPrChange w:id="167" w:author="Javier Tabima" w:date="2013-11-11T13:48:00Z">
            <w:rPr/>
          </w:rPrChange>
        </w:rPr>
        <w:t xml:space="preserve">P. </w:t>
      </w:r>
      <w:proofErr w:type="spellStart"/>
      <w:r w:rsidRPr="0050202A">
        <w:rPr>
          <w:i/>
          <w:rPrChange w:id="168" w:author="Javier Tabima" w:date="2013-11-11T13:48:00Z">
            <w:rPr/>
          </w:rPrChange>
        </w:rPr>
        <w:t>ramorum</w:t>
      </w:r>
      <w:proofErr w:type="spellEnd"/>
      <w:r w:rsidRPr="0050202A">
        <w:rPr>
          <w:i/>
          <w:rPrChange w:id="169" w:author="Javier Tabima" w:date="2013-11-11T13:48:00Z">
            <w:rPr/>
          </w:rPrChange>
        </w:rPr>
        <w:t xml:space="preserve"> </w:t>
      </w:r>
      <w:r>
        <w:t>has 4 reported clonal lineages. For this case, s</w:t>
      </w:r>
      <w:r w:rsidRPr="004A733F">
        <w:t xml:space="preserve">amples of </w:t>
      </w:r>
      <w:r w:rsidRPr="0050202A">
        <w:rPr>
          <w:i/>
          <w:rPrChange w:id="170" w:author="Javier Tabima" w:date="2013-11-11T13:49:00Z">
            <w:rPr/>
          </w:rPrChange>
        </w:rPr>
        <w:t xml:space="preserve">P. </w:t>
      </w:r>
      <w:proofErr w:type="spellStart"/>
      <w:r w:rsidRPr="0050202A">
        <w:rPr>
          <w:i/>
          <w:rPrChange w:id="171" w:author="Javier Tabima" w:date="2013-11-11T13:49:00Z">
            <w:rPr/>
          </w:rPrChange>
        </w:rPr>
        <w:t>infestans</w:t>
      </w:r>
      <w:proofErr w:type="spellEnd"/>
      <w:r w:rsidRPr="004A733F">
        <w:t xml:space="preserve"> and </w:t>
      </w:r>
      <w:r w:rsidRPr="0050202A">
        <w:rPr>
          <w:i/>
          <w:rPrChange w:id="172" w:author="Javier Tabima" w:date="2013-11-11T13:49:00Z">
            <w:rPr/>
          </w:rPrChange>
        </w:rPr>
        <w:t xml:space="preserve">P. </w:t>
      </w:r>
      <w:proofErr w:type="spellStart"/>
      <w:r w:rsidRPr="0050202A">
        <w:rPr>
          <w:i/>
          <w:rPrChange w:id="173" w:author="Javier Tabima" w:date="2013-11-11T13:49:00Z">
            <w:rPr/>
          </w:rPrChange>
        </w:rPr>
        <w:t>ramorum</w:t>
      </w:r>
      <w:proofErr w:type="spellEnd"/>
      <w:r w:rsidRPr="004A733F">
        <w:t xml:space="preserve"> were obtained from around the world in order to have a </w:t>
      </w:r>
      <w:r>
        <w:t>wide</w:t>
      </w:r>
      <w:r w:rsidRPr="004A733F">
        <w:t xml:space="preserve"> representation of the clonal lineages in each of the species. </w:t>
      </w:r>
    </w:p>
    <w:p w14:paraId="6C1A5FEB" w14:textId="20F60F19" w:rsidR="007E2C00" w:rsidRPr="007E2C00" w:rsidRDefault="00130041" w:rsidP="00302989">
      <w:pPr>
        <w:pStyle w:val="ListParagraph"/>
        <w:ind w:left="0" w:firstLine="720"/>
      </w:pPr>
      <w:r w:rsidRPr="004A733F">
        <w:t xml:space="preserve">In the case of </w:t>
      </w:r>
      <w:r w:rsidRPr="00AD1D09">
        <w:rPr>
          <w:i/>
          <w:rPrChange w:id="174" w:author="Javier Tabima" w:date="2013-11-11T13:49:00Z">
            <w:rPr/>
          </w:rPrChange>
        </w:rPr>
        <w:t xml:space="preserve">P. </w:t>
      </w:r>
      <w:proofErr w:type="spellStart"/>
      <w:r w:rsidRPr="00AD1D09">
        <w:rPr>
          <w:i/>
          <w:rPrChange w:id="175" w:author="Javier Tabima" w:date="2013-11-11T13:49:00Z">
            <w:rPr/>
          </w:rPrChange>
        </w:rPr>
        <w:t>ramorum</w:t>
      </w:r>
      <w:proofErr w:type="spellEnd"/>
      <w:r w:rsidRPr="004A733F">
        <w:t xml:space="preserve">, 48 isolates representing the 4 reported clonal linages (NA1, NA2, EU1, EU2) were genotyped for 9 SSR loci reported for this species (Goss et al. 2009, </w:t>
      </w:r>
      <w:proofErr w:type="spellStart"/>
      <w:r w:rsidRPr="004A733F">
        <w:t>Grunwald</w:t>
      </w:r>
      <w:proofErr w:type="spellEnd"/>
      <w:r w:rsidRPr="004A733F">
        <w:t xml:space="preserve"> et al. 2009, </w:t>
      </w:r>
      <w:proofErr w:type="spellStart"/>
      <w:r w:rsidRPr="004A733F">
        <w:t>Ivors</w:t>
      </w:r>
      <w:proofErr w:type="spellEnd"/>
      <w:r w:rsidRPr="004A733F">
        <w:t xml:space="preserve"> et al</w:t>
      </w:r>
      <w:ins w:id="176" w:author="Javier Tabima" w:date="2013-11-11T13:49:00Z">
        <w:r w:rsidR="0050202A">
          <w:t>.</w:t>
        </w:r>
      </w:ins>
      <w:del w:id="177" w:author="Javier Tabima" w:date="2013-11-11T13:49:00Z">
        <w:r w:rsidRPr="004A733F" w:rsidDel="0050202A">
          <w:delText>,</w:delText>
        </w:r>
      </w:del>
      <w:r w:rsidRPr="004A733F">
        <w:t xml:space="preserve"> 2006, Prospero et al. 2007 and </w:t>
      </w:r>
      <w:proofErr w:type="spellStart"/>
      <w:r w:rsidRPr="004A733F">
        <w:t>Vercauteren</w:t>
      </w:r>
      <w:proofErr w:type="spellEnd"/>
      <w:r w:rsidRPr="004A733F">
        <w:t xml:space="preserve"> et al. 2010). For </w:t>
      </w:r>
      <w:r w:rsidRPr="00AD1D09">
        <w:rPr>
          <w:i/>
          <w:rPrChange w:id="178" w:author="Javier Tabima" w:date="2013-11-11T13:49:00Z">
            <w:rPr/>
          </w:rPrChange>
        </w:rPr>
        <w:t xml:space="preserve">P. </w:t>
      </w:r>
      <w:proofErr w:type="spellStart"/>
      <w:r w:rsidRPr="00AD1D09">
        <w:rPr>
          <w:i/>
          <w:rPrChange w:id="179" w:author="Javier Tabima" w:date="2013-11-11T13:49:00Z">
            <w:rPr/>
          </w:rPrChange>
        </w:rPr>
        <w:t>infestans</w:t>
      </w:r>
      <w:proofErr w:type="spellEnd"/>
      <w:r w:rsidRPr="004A733F">
        <w:t>, 11 clonal lineages (US11</w:t>
      </w:r>
      <w:proofErr w:type="gramStart"/>
      <w:r w:rsidRPr="004A733F">
        <w:t>,US12</w:t>
      </w:r>
      <w:proofErr w:type="gramEnd"/>
      <w:r w:rsidRPr="004A733F">
        <w:t>, US8, US20,  US21, US23, US24, EU4, EU5, EU8, EU13) represented in 96 isolates were genotyped using Lees et al. (2006) and Li et al. (2013) protocols for 11 SSR microsatellites.</w:t>
      </w:r>
      <w:r>
        <w:t xml:space="preserve"> </w:t>
      </w:r>
    </w:p>
    <w:p w14:paraId="2A237B77" w14:textId="09E4744F" w:rsidR="007E2C00" w:rsidRPr="004A733F" w:rsidDel="00B26D8B" w:rsidRDefault="007E2C00" w:rsidP="00302989">
      <w:pPr>
        <w:ind w:firstLine="720"/>
      </w:pPr>
      <w:moveFromRangeStart w:id="180" w:author="Javier Tabima" w:date="2013-11-11T13:22:00Z" w:name="move245795451"/>
      <w:commentRangeStart w:id="181"/>
      <w:commentRangeStart w:id="182"/>
      <w:moveFrom w:id="183" w:author="Javier Tabima" w:date="2013-11-11T13:22:00Z">
        <w:r w:rsidRPr="004A733F" w:rsidDel="00B26D8B">
          <w:t>We</w:t>
        </w:r>
        <w:commentRangeEnd w:id="181"/>
        <w:r w:rsidR="00E706B5" w:rsidDel="00B26D8B">
          <w:rPr>
            <w:rStyle w:val="CommentReference"/>
          </w:rPr>
          <w:commentReference w:id="181"/>
        </w:r>
        <w:commentRangeEnd w:id="182"/>
        <w:r w:rsidR="00302989" w:rsidDel="00B26D8B">
          <w:rPr>
            <w:rStyle w:val="CommentReference"/>
          </w:rPr>
          <w:commentReference w:id="182"/>
        </w:r>
        <w:r w:rsidRPr="004A733F" w:rsidDel="00B26D8B">
          <w:t xml:space="preserve"> used two different DNA markers, the ITS region and the cox spacer region. Each of the protocols for DNA extraction and sequence amplification are based on Grunwald et al. (2011), and are available in the website (http://phytophthora-id.org/files/Phytophthora-ID%20sequencing%20protocols.</w:t>
        </w:r>
        <w:commentRangeStart w:id="184"/>
        <w:r w:rsidRPr="004A733F" w:rsidDel="00B26D8B">
          <w:t>pdf</w:t>
        </w:r>
        <w:commentRangeEnd w:id="184"/>
        <w:r w:rsidR="00E706B5" w:rsidDel="00B26D8B">
          <w:rPr>
            <w:rStyle w:val="CommentReference"/>
          </w:rPr>
          <w:commentReference w:id="184"/>
        </w:r>
        <w:r w:rsidRPr="004A733F" w:rsidDel="00B26D8B">
          <w:t>)</w:t>
        </w:r>
      </w:moveFrom>
    </w:p>
    <w:moveFromRangeEnd w:id="180"/>
    <w:p w14:paraId="01DC6AA2" w14:textId="77777777" w:rsidR="00E706B5" w:rsidRDefault="00E706B5" w:rsidP="00302989">
      <w:pPr>
        <w:rPr>
          <w:b/>
        </w:rPr>
      </w:pPr>
    </w:p>
    <w:p w14:paraId="3BD52E5A" w14:textId="2CAD9C53" w:rsidR="0050202A" w:rsidRPr="004A733F" w:rsidRDefault="0050202A" w:rsidP="00AD1D09">
      <w:pPr>
        <w:ind w:firstLine="720"/>
        <w:rPr>
          <w:ins w:id="185" w:author="Javier Tabima" w:date="2013-11-11T13:48:00Z"/>
        </w:rPr>
        <w:pPrChange w:id="186" w:author="Javier Tabima" w:date="2013-11-11T13:50:00Z">
          <w:pPr/>
        </w:pPrChange>
      </w:pPr>
      <w:ins w:id="187" w:author="Javier Tabima" w:date="2013-11-11T13:48:00Z">
        <w:r w:rsidRPr="00AD4A4D">
          <w:rPr>
            <w:highlight w:val="yellow"/>
          </w:rPr>
          <w:t xml:space="preserve">Using the SSR data from </w:t>
        </w:r>
        <w:r w:rsidRPr="00AD4A4D">
          <w:rPr>
            <w:i/>
            <w:highlight w:val="yellow"/>
          </w:rPr>
          <w:t xml:space="preserve">P. </w:t>
        </w:r>
        <w:proofErr w:type="spellStart"/>
        <w:r w:rsidRPr="00AD4A4D">
          <w:rPr>
            <w:i/>
            <w:highlight w:val="yellow"/>
          </w:rPr>
          <w:t>infestans</w:t>
        </w:r>
        <w:proofErr w:type="spellEnd"/>
        <w:r w:rsidRPr="00AD4A4D">
          <w:rPr>
            <w:highlight w:val="yellow"/>
          </w:rPr>
          <w:t xml:space="preserve"> and </w:t>
        </w:r>
        <w:r w:rsidRPr="00AD4A4D">
          <w:rPr>
            <w:i/>
            <w:highlight w:val="yellow"/>
          </w:rPr>
          <w:t xml:space="preserve">P. </w:t>
        </w:r>
        <w:proofErr w:type="spellStart"/>
        <w:r w:rsidRPr="00AD4A4D">
          <w:rPr>
            <w:i/>
            <w:highlight w:val="yellow"/>
          </w:rPr>
          <w:t>ramorum</w:t>
        </w:r>
        <w:proofErr w:type="spellEnd"/>
        <w:r w:rsidRPr="00AD4A4D">
          <w:rPr>
            <w:i/>
            <w:highlight w:val="yellow"/>
          </w:rPr>
          <w:t>.</w:t>
        </w:r>
        <w:r w:rsidRPr="00AD4A4D">
          <w:rPr>
            <w:highlight w:val="yellow"/>
          </w:rPr>
          <w:t xml:space="preserve">  </w:t>
        </w:r>
      </w:ins>
      <w:proofErr w:type="gramStart"/>
      <w:ins w:id="188" w:author="Javier Tabima" w:date="2013-11-11T13:49:00Z">
        <w:r w:rsidR="00AD1D09">
          <w:rPr>
            <w:highlight w:val="yellow"/>
          </w:rPr>
          <w:t>we</w:t>
        </w:r>
      </w:ins>
      <w:proofErr w:type="gramEnd"/>
      <w:ins w:id="189" w:author="Javier Tabima" w:date="2013-11-11T13:48:00Z">
        <w:r w:rsidRPr="00AD4A4D">
          <w:rPr>
            <w:highlight w:val="yellow"/>
          </w:rPr>
          <w:t xml:space="preserve"> reconstructed the databases using </w:t>
        </w:r>
        <w:proofErr w:type="spellStart"/>
        <w:r w:rsidRPr="00AD4A4D">
          <w:rPr>
            <w:highlight w:val="yellow"/>
          </w:rPr>
          <w:t>poppr</w:t>
        </w:r>
        <w:proofErr w:type="spellEnd"/>
        <w:r w:rsidRPr="00AD4A4D">
          <w:rPr>
            <w:highlight w:val="yellow"/>
          </w:rPr>
          <w:t xml:space="preserve">, and recreated the </w:t>
        </w:r>
        <w:proofErr w:type="spellStart"/>
        <w:r w:rsidRPr="00AD4A4D">
          <w:rPr>
            <w:highlight w:val="yellow"/>
          </w:rPr>
          <w:t>dend</w:t>
        </w:r>
      </w:ins>
      <w:ins w:id="190" w:author="Javier Tabima" w:date="2013-11-11T13:49:00Z">
        <w:r w:rsidR="00AD1D09">
          <w:rPr>
            <w:highlight w:val="yellow"/>
          </w:rPr>
          <w:t>r</w:t>
        </w:r>
      </w:ins>
      <w:ins w:id="191" w:author="Javier Tabima" w:date="2013-11-11T13:48:00Z">
        <w:r w:rsidRPr="00AD4A4D">
          <w:rPr>
            <w:highlight w:val="yellow"/>
          </w:rPr>
          <w:t>ograms</w:t>
        </w:r>
        <w:proofErr w:type="spellEnd"/>
        <w:r w:rsidRPr="00AD4A4D">
          <w:rPr>
            <w:highlight w:val="yellow"/>
          </w:rPr>
          <w:t xml:space="preserve"> and minimum spanning networks </w:t>
        </w:r>
      </w:ins>
      <w:ins w:id="192" w:author="Javier Tabima" w:date="2013-11-11T13:50:00Z">
        <w:r w:rsidR="00AD1D09">
          <w:rPr>
            <w:highlight w:val="yellow"/>
          </w:rPr>
          <w:t xml:space="preserve">based on </w:t>
        </w:r>
        <w:proofErr w:type="spellStart"/>
        <w:r w:rsidR="00AD1D09">
          <w:rPr>
            <w:highlight w:val="yellow"/>
          </w:rPr>
          <w:t>Bruvo’s</w:t>
        </w:r>
        <w:proofErr w:type="spellEnd"/>
        <w:r w:rsidR="00AD1D09">
          <w:rPr>
            <w:highlight w:val="yellow"/>
          </w:rPr>
          <w:t xml:space="preserve"> distance </w:t>
        </w:r>
      </w:ins>
      <w:ins w:id="193" w:author="Javier Tabima" w:date="2013-11-11T13:48:00Z">
        <w:r w:rsidRPr="00AD4A4D">
          <w:rPr>
            <w:highlight w:val="yellow"/>
          </w:rPr>
          <w:t xml:space="preserve">with queries similar to two of the clonal lineage of each species (for </w:t>
        </w:r>
        <w:r w:rsidRPr="00AD1D09">
          <w:rPr>
            <w:i/>
            <w:highlight w:val="yellow"/>
            <w:rPrChange w:id="194" w:author="Javier Tabima" w:date="2013-11-11T13:49:00Z">
              <w:rPr>
                <w:highlight w:val="yellow"/>
              </w:rPr>
            </w:rPrChange>
          </w:rPr>
          <w:t xml:space="preserve">P. </w:t>
        </w:r>
        <w:proofErr w:type="spellStart"/>
        <w:r w:rsidRPr="00AD1D09">
          <w:rPr>
            <w:i/>
            <w:highlight w:val="yellow"/>
            <w:rPrChange w:id="195" w:author="Javier Tabima" w:date="2013-11-11T13:49:00Z">
              <w:rPr>
                <w:highlight w:val="yellow"/>
              </w:rPr>
            </w:rPrChange>
          </w:rPr>
          <w:t>infestans</w:t>
        </w:r>
        <w:proofErr w:type="spellEnd"/>
        <w:r w:rsidRPr="00AD4A4D">
          <w:rPr>
            <w:highlight w:val="yellow"/>
          </w:rPr>
          <w:t xml:space="preserve">, queries identical to US8 and US23, for </w:t>
        </w:r>
        <w:r w:rsidRPr="00AD1D09">
          <w:rPr>
            <w:i/>
            <w:highlight w:val="yellow"/>
            <w:rPrChange w:id="196" w:author="Javier Tabima" w:date="2013-11-11T13:49:00Z">
              <w:rPr>
                <w:highlight w:val="yellow"/>
              </w:rPr>
            </w:rPrChange>
          </w:rPr>
          <w:t xml:space="preserve">P. </w:t>
        </w:r>
        <w:proofErr w:type="spellStart"/>
        <w:r w:rsidRPr="00AD1D09">
          <w:rPr>
            <w:i/>
            <w:highlight w:val="yellow"/>
            <w:rPrChange w:id="197" w:author="Javier Tabima" w:date="2013-11-11T13:49:00Z">
              <w:rPr>
                <w:highlight w:val="yellow"/>
              </w:rPr>
            </w:rPrChange>
          </w:rPr>
          <w:t>ramorum</w:t>
        </w:r>
        <w:proofErr w:type="spellEnd"/>
        <w:r w:rsidRPr="00AD4A4D">
          <w:rPr>
            <w:highlight w:val="yellow"/>
          </w:rPr>
          <w:t xml:space="preserve"> queries identical to NA1 and NA2</w:t>
        </w:r>
      </w:ins>
      <w:ins w:id="198" w:author="Javier Tabima" w:date="2013-11-11T13:49:00Z">
        <w:r w:rsidR="00AD1D09">
          <w:rPr>
            <w:highlight w:val="yellow"/>
          </w:rPr>
          <w:t>). For</w:t>
        </w:r>
      </w:ins>
      <w:ins w:id="199" w:author="Javier Tabima" w:date="2013-11-11T13:48:00Z">
        <w:r w:rsidR="00AD1D09">
          <w:rPr>
            <w:highlight w:val="yellow"/>
          </w:rPr>
          <w:t xml:space="preserve"> </w:t>
        </w:r>
        <w:proofErr w:type="spellStart"/>
        <w:r w:rsidR="00AD1D09">
          <w:rPr>
            <w:highlight w:val="yellow"/>
          </w:rPr>
          <w:t>dendrograms</w:t>
        </w:r>
        <w:proofErr w:type="spellEnd"/>
        <w:r w:rsidR="00AD1D09">
          <w:rPr>
            <w:highlight w:val="yellow"/>
          </w:rPr>
          <w:t xml:space="preserve">, we used </w:t>
        </w:r>
        <w:r w:rsidRPr="00AD4A4D">
          <w:rPr>
            <w:highlight w:val="yellow"/>
          </w:rPr>
          <w:t xml:space="preserve">both neighbor joining and UPGMA, and added the support values after 1000 </w:t>
        </w:r>
        <w:proofErr w:type="spellStart"/>
        <w:r w:rsidRPr="00AD4A4D">
          <w:rPr>
            <w:highlight w:val="yellow"/>
          </w:rPr>
          <w:t>boostrap</w:t>
        </w:r>
        <w:proofErr w:type="spellEnd"/>
        <w:r w:rsidRPr="00AD4A4D">
          <w:rPr>
            <w:highlight w:val="yellow"/>
          </w:rPr>
          <w:t xml:space="preserve"> calculations. Minimum spanning networks were also reconstructed for both species.</w:t>
        </w:r>
      </w:ins>
    </w:p>
    <w:p w14:paraId="57C76043" w14:textId="227C0DDE" w:rsidR="00E706B5" w:rsidRPr="0050202A" w:rsidDel="002756B4" w:rsidRDefault="00E706B5" w:rsidP="0050202A">
      <w:pPr>
        <w:ind w:left="720"/>
        <w:rPr>
          <w:del w:id="200" w:author="Javier Tabima" w:date="2013-11-11T13:30:00Z"/>
          <w:b/>
          <w:i/>
          <w:rPrChange w:id="201" w:author="Javier Tabima" w:date="2013-11-11T13:48:00Z">
            <w:rPr>
              <w:del w:id="202" w:author="Javier Tabima" w:date="2013-11-11T13:30:00Z"/>
            </w:rPr>
          </w:rPrChange>
        </w:rPr>
        <w:pPrChange w:id="203" w:author="Javier Tabima" w:date="2013-11-11T13:48:00Z">
          <w:pPr/>
        </w:pPrChange>
      </w:pPr>
      <w:del w:id="204" w:author="Javier Tabima" w:date="2013-11-11T13:30:00Z">
        <w:r w:rsidRPr="0050202A" w:rsidDel="002756B4">
          <w:rPr>
            <w:b/>
            <w:i/>
            <w:rPrChange w:id="205" w:author="Javier Tabima" w:date="2013-11-11T13:48:00Z">
              <w:rPr/>
            </w:rPrChange>
          </w:rPr>
          <w:delText xml:space="preserve">Online Database </w:delText>
        </w:r>
        <w:r w:rsidR="00130041" w:rsidRPr="0050202A" w:rsidDel="002756B4">
          <w:rPr>
            <w:b/>
            <w:i/>
            <w:rPrChange w:id="206" w:author="Javier Tabima" w:date="2013-11-11T13:48:00Z">
              <w:rPr/>
            </w:rPrChange>
          </w:rPr>
          <w:delText>Development</w:delText>
        </w:r>
      </w:del>
    </w:p>
    <w:p w14:paraId="1B667EBF" w14:textId="0C2CD252" w:rsidR="00B84B01" w:rsidDel="002756B4" w:rsidRDefault="00B84B01" w:rsidP="0050202A">
      <w:pPr>
        <w:rPr>
          <w:del w:id="207" w:author="Javier Tabima" w:date="2013-11-11T13:30:00Z"/>
        </w:rPr>
        <w:pPrChange w:id="208" w:author="Javier Tabima" w:date="2013-11-11T13:48:00Z">
          <w:pPr/>
        </w:pPrChange>
      </w:pPr>
    </w:p>
    <w:p w14:paraId="187EE912" w14:textId="3BB0222B" w:rsidR="00130041" w:rsidDel="002756B4" w:rsidRDefault="00130041" w:rsidP="0050202A">
      <w:pPr>
        <w:rPr>
          <w:del w:id="209" w:author="Javier Tabima" w:date="2013-11-11T13:30:00Z"/>
        </w:rPr>
        <w:pPrChange w:id="210" w:author="Javier Tabima" w:date="2013-11-11T13:48:00Z">
          <w:pPr>
            <w:ind w:firstLine="720"/>
          </w:pPr>
        </w:pPrChange>
      </w:pPr>
      <w:del w:id="211" w:author="Javier Tabima" w:date="2013-11-11T13:30:00Z">
        <w:r w:rsidRPr="004A733F" w:rsidDel="002756B4">
          <w:delText xml:space="preserve">The website for </w:delText>
        </w:r>
        <w:r w:rsidRPr="002E15F2" w:rsidDel="002756B4">
          <w:delText>Phytophthora</w:delText>
        </w:r>
        <w:r w:rsidRPr="004A733F" w:rsidDel="002756B4">
          <w:delText xml:space="preserve"> species and clonal lineage identification (Phytophthora-ID) is comprised by two modules: </w:delText>
        </w:r>
        <w:r w:rsidRPr="00ED5526" w:rsidDel="002756B4">
          <w:delText>Sequence-ID</w:delText>
        </w:r>
        <w:r w:rsidRPr="002E15F2" w:rsidDel="002756B4">
          <w:delText xml:space="preserve"> and </w:delText>
        </w:r>
        <w:r w:rsidRPr="00ED5526" w:rsidDel="002756B4">
          <w:delText>Genotype-ID.</w:delText>
        </w:r>
      </w:del>
    </w:p>
    <w:p w14:paraId="5B8A349B" w14:textId="2B8CB37F" w:rsidR="00130041" w:rsidDel="002756B4" w:rsidRDefault="00130041" w:rsidP="0050202A">
      <w:pPr>
        <w:rPr>
          <w:del w:id="212" w:author="Javier Tabima" w:date="2013-11-11T13:30:00Z"/>
        </w:rPr>
        <w:pPrChange w:id="213" w:author="Javier Tabima" w:date="2013-11-11T13:48:00Z">
          <w:pPr/>
        </w:pPrChange>
      </w:pPr>
      <w:del w:id="214" w:author="Javier Tabima" w:date="2013-11-11T13:30:00Z">
        <w:r w:rsidRPr="004A733F" w:rsidDel="002756B4">
          <w:delText xml:space="preserve">For the Sequence-ID module, we </w:delText>
        </w:r>
        <w:commentRangeStart w:id="215"/>
        <w:r w:rsidRPr="004A733F" w:rsidDel="002756B4">
          <w:delText>modified</w:delText>
        </w:r>
        <w:commentRangeEnd w:id="215"/>
        <w:r w:rsidR="00901FE0" w:rsidDel="002756B4">
          <w:rPr>
            <w:rStyle w:val="CommentReference"/>
          </w:rPr>
          <w:commentReference w:id="215"/>
        </w:r>
        <w:r w:rsidRPr="004A733F" w:rsidDel="002756B4">
          <w:delText xml:space="preserve"> a previous version of a blast search based on Phytophthora species </w:delText>
        </w:r>
        <w:r w:rsidR="00D874F4" w:rsidDel="002756B4">
          <w:delText>(</w:delText>
        </w:r>
        <w:r w:rsidRPr="004A733F" w:rsidDel="002756B4">
          <w:delText>Grunwald et al. 2011</w:delText>
        </w:r>
        <w:r w:rsidR="00D874F4" w:rsidDel="002756B4">
          <w:delText xml:space="preserve">). </w:delText>
        </w:r>
        <w:r w:rsidR="00D874F4" w:rsidRPr="00F73A72" w:rsidDel="002756B4">
          <w:delText xml:space="preserve"> </w:delText>
        </w:r>
        <w:r w:rsidR="00B84B01" w:rsidRPr="004A733F" w:rsidDel="002756B4">
          <w:delText xml:space="preserve">Sequence-ID uses a PERL CGI script which allow the communication between the blast 2.2.7+ suite () and the user. </w:delText>
        </w:r>
      </w:del>
      <w:del w:id="216" w:author="Javier Tabima" w:date="2013-11-11T00:17:00Z">
        <w:r w:rsidR="00B84B01" w:rsidRPr="004A733F" w:rsidDel="00CF7E46">
          <w:delText xml:space="preserve">The module functionality </w:delText>
        </w:r>
      </w:del>
      <w:del w:id="217" w:author="Javier Tabima" w:date="2013-11-11T13:30:00Z">
        <w:r w:rsidR="00B84B01" w:rsidRPr="004A733F" w:rsidDel="002756B4">
          <w:delText xml:space="preserve">permits the update of the database using a multifasta file into the makeblastdb program to generate the </w:delText>
        </w:r>
        <w:r w:rsidRPr="004A733F" w:rsidDel="002756B4">
          <w:delText xml:space="preserve">database and a simple web form to run the blastn to compare between the sequences available in the database. </w:delText>
        </w:r>
      </w:del>
    </w:p>
    <w:p w14:paraId="17D5F1C9" w14:textId="41451223" w:rsidR="00130041" w:rsidDel="002756B4" w:rsidRDefault="00130041" w:rsidP="0050202A">
      <w:pPr>
        <w:rPr>
          <w:del w:id="218" w:author="Javier Tabima" w:date="2013-11-11T13:30:00Z"/>
        </w:rPr>
        <w:pPrChange w:id="219" w:author="Javier Tabima" w:date="2013-11-11T13:48:00Z">
          <w:pPr>
            <w:pStyle w:val="ListParagraph"/>
            <w:ind w:left="0"/>
          </w:pPr>
        </w:pPrChange>
      </w:pPr>
      <w:del w:id="220" w:author="Javier Tabima" w:date="2013-11-11T13:30:00Z">
        <w:r w:rsidRPr="004A733F" w:rsidDel="002756B4">
          <w:delText>Using a web framework of the R statistical language, called Shiny R (</w:delText>
        </w:r>
        <w:r w:rsidDel="002756B4">
          <w:delText>Rstudio Inc, 2013</w:delText>
        </w:r>
        <w:r w:rsidRPr="004A733F" w:rsidDel="002756B4">
          <w:delText>)</w:delText>
        </w:r>
        <w:r w:rsidR="00524434" w:rsidDel="002756B4">
          <w:delText>.  The Shiny web framework relies on reactive programming, which allows dynamic deployment of traditional R scripts in response to data in</w:delText>
        </w:r>
        <w:r w:rsidR="00D11FFF" w:rsidDel="002756B4">
          <w:delText xml:space="preserve">put through a website console, with </w:delText>
        </w:r>
        <w:r w:rsidR="00524434" w:rsidDel="002756B4">
          <w:delText xml:space="preserve">results generated and deployed to the web. Thus, ordinary </w:delText>
        </w:r>
        <w:r w:rsidRPr="004A733F" w:rsidDel="002756B4">
          <w:delText xml:space="preserve">R packages can be deployed </w:delText>
        </w:r>
        <w:r w:rsidR="00524434" w:rsidDel="002756B4">
          <w:delText>with a website interface.</w:delText>
        </w:r>
        <w:r w:rsidRPr="004A733F" w:rsidDel="002756B4">
          <w:delText xml:space="preserve"> Genotype-ID was built </w:delText>
        </w:r>
        <w:r w:rsidR="00524434" w:rsidDel="002756B4">
          <w:delText>using this framework and</w:delText>
        </w:r>
        <w:r w:rsidRPr="004A733F" w:rsidDel="002756B4">
          <w:delText xml:space="preserve"> mainly</w:delText>
        </w:r>
        <w:r w:rsidR="00524434" w:rsidDel="002756B4">
          <w:delText xml:space="preserve"> interacts with the R package</w:delText>
        </w:r>
        <w:r w:rsidRPr="004A733F" w:rsidDel="002756B4">
          <w:delText xml:space="preserve"> </w:delText>
        </w:r>
        <w:r w:rsidR="00524434" w:rsidDel="002756B4">
          <w:delText>‘</w:delText>
        </w:r>
        <w:r w:rsidRPr="004A733F" w:rsidDel="002756B4">
          <w:delText>poppr</w:delText>
        </w:r>
        <w:r w:rsidR="00524434" w:rsidDel="002756B4">
          <w:delText>’, which is a</w:delText>
        </w:r>
        <w:r w:rsidRPr="004A733F" w:rsidDel="002756B4">
          <w:delText xml:space="preserve"> package for population genetics (Kamvar et al</w:delText>
        </w:r>
        <w:r w:rsidDel="002756B4">
          <w:delText>.</w:delText>
        </w:r>
        <w:r w:rsidR="00787FAD" w:rsidDel="002756B4">
          <w:delText>)</w:delText>
        </w:r>
        <w:commentRangeStart w:id="221"/>
        <w:commentRangeStart w:id="222"/>
        <w:r w:rsidRPr="004A733F" w:rsidDel="002756B4">
          <w:delText xml:space="preserve">. </w:delText>
        </w:r>
        <w:commentRangeEnd w:id="221"/>
        <w:r w:rsidR="00D874F4" w:rsidDel="002756B4">
          <w:rPr>
            <w:rStyle w:val="CommentReference"/>
          </w:rPr>
          <w:commentReference w:id="221"/>
        </w:r>
        <w:commentRangeEnd w:id="222"/>
        <w:r w:rsidR="00CF7E46" w:rsidDel="002756B4">
          <w:rPr>
            <w:rStyle w:val="CommentReference"/>
          </w:rPr>
          <w:commentReference w:id="222"/>
        </w:r>
        <w:r w:rsidR="00787FAD" w:rsidDel="002756B4">
          <w:delText>W</w:delText>
        </w:r>
        <w:r w:rsidDel="002756B4">
          <w:delText xml:space="preserve">eb forms </w:delText>
        </w:r>
        <w:r w:rsidR="00787FAD" w:rsidDel="002756B4">
          <w:delText>for</w:delText>
        </w:r>
        <w:r w:rsidDel="002756B4">
          <w:delText xml:space="preserve"> query </w:delText>
        </w:r>
        <w:r w:rsidR="00787FAD" w:rsidDel="002756B4">
          <w:delText>submission (sample genotypes) has</w:delText>
        </w:r>
        <w:r w:rsidDel="002756B4">
          <w:delText xml:space="preserve"> a handling mechanism </w:delText>
        </w:r>
        <w:r w:rsidR="00787FAD" w:rsidDel="002756B4">
          <w:delText xml:space="preserve">only </w:delText>
        </w:r>
        <w:r w:rsidDel="002756B4">
          <w:delText xml:space="preserve">accepts copy/paste inputs from Microsoft Excel. </w:delText>
        </w:r>
        <w:r w:rsidR="00787FAD" w:rsidRPr="00787FAD" w:rsidDel="002756B4">
          <w:delText xml:space="preserve"> </w:delText>
        </w:r>
        <w:r w:rsidR="00787FAD" w:rsidRPr="004A733F" w:rsidDel="002756B4">
          <w:delText xml:space="preserve">Using the queries as input, </w:delText>
        </w:r>
        <w:commentRangeStart w:id="223"/>
        <w:commentRangeStart w:id="224"/>
        <w:r w:rsidR="00787FAD" w:rsidRPr="004A733F" w:rsidDel="002756B4">
          <w:delText xml:space="preserve">poppr converts the input into R </w:delText>
        </w:r>
        <w:commentRangeEnd w:id="223"/>
        <w:r w:rsidR="00787FAD" w:rsidDel="002756B4">
          <w:rPr>
            <w:rStyle w:val="CommentReference"/>
          </w:rPr>
          <w:commentReference w:id="223"/>
        </w:r>
        <w:commentRangeEnd w:id="224"/>
        <w:r w:rsidR="00CF7E46" w:rsidDel="002756B4">
          <w:rPr>
            <w:rStyle w:val="CommentReference"/>
          </w:rPr>
          <w:commentReference w:id="224"/>
        </w:r>
        <w:r w:rsidR="00787FAD" w:rsidRPr="004A733F" w:rsidDel="002756B4">
          <w:delText>readable format and adds them into the curated dataset.</w:delText>
        </w:r>
        <w:r w:rsidR="00D11FFF" w:rsidDel="002756B4">
          <w:delText xml:space="preserve"> </w:delText>
        </w:r>
        <w:r w:rsidR="00D11FFF" w:rsidRPr="004A733F" w:rsidDel="002756B4">
          <w:delText>The</w:delText>
        </w:r>
        <w:r w:rsidR="00D11FFF" w:rsidDel="002756B4">
          <w:delText xml:space="preserve"> R package poppr the</w:delText>
        </w:r>
        <w:r w:rsidR="00D11FFF" w:rsidRPr="004A733F" w:rsidDel="002756B4">
          <w:delText xml:space="preserve">n calculates Bruvo’s distance and recreates the relationships between the queries and the samples by constructing a dendogram using UPGMA or neighbor joining (NJ) </w:delText>
        </w:r>
        <w:r w:rsidR="00D11FFF" w:rsidDel="002756B4">
          <w:delText>with</w:delText>
        </w:r>
        <w:r w:rsidR="00D11FFF" w:rsidRPr="004A733F" w:rsidDel="002756B4">
          <w:delText xml:space="preserve"> statistical support </w:delText>
        </w:r>
        <w:r w:rsidR="00D11FFF" w:rsidDel="002756B4">
          <w:delText>calculated by</w:delText>
        </w:r>
        <w:r w:rsidR="00D11FFF" w:rsidRPr="004A733F" w:rsidDel="002756B4">
          <w:delText xml:space="preserve"> bootstrapping</w:delText>
        </w:r>
        <w:r w:rsidR="00D11FFF" w:rsidDel="002756B4">
          <w:delText xml:space="preserve">, and </w:delText>
        </w:r>
        <w:r w:rsidR="00D11FFF" w:rsidRPr="004A733F" w:rsidDel="002756B4">
          <w:delText>creat</w:delText>
        </w:r>
        <w:r w:rsidR="00D11FFF" w:rsidDel="002756B4">
          <w:delText>es</w:delText>
        </w:r>
        <w:r w:rsidR="00D11FFF" w:rsidRPr="004A733F" w:rsidDel="002756B4">
          <w:delText xml:space="preserve"> minimum spannin</w:delText>
        </w:r>
        <w:r w:rsidR="00D11FFF" w:rsidDel="002756B4">
          <w:delText>g networks. T</w:delText>
        </w:r>
        <w:r w:rsidR="00D11FFF" w:rsidRPr="004A733F" w:rsidDel="002756B4">
          <w:delText>he</w:delText>
        </w:r>
        <w:r w:rsidR="00D11FFF" w:rsidDel="002756B4">
          <w:delText>se</w:delText>
        </w:r>
        <w:r w:rsidR="00D11FFF" w:rsidRPr="004A733F" w:rsidDel="002756B4">
          <w:delText xml:space="preserve"> methods reconstruct relationships between queries and dataset samples in the web</w:delText>
        </w:r>
        <w:r w:rsidR="00D11FFF" w:rsidDel="002756B4">
          <w:delText xml:space="preserve"> </w:delText>
        </w:r>
        <w:r w:rsidR="00D11FFF" w:rsidRPr="004A733F" w:rsidDel="002756B4">
          <w:delText>inter</w:delText>
        </w:r>
        <w:r w:rsidR="00D11FFF" w:rsidDel="002756B4">
          <w:delText>f</w:delText>
        </w:r>
        <w:r w:rsidR="00D11FFF" w:rsidRPr="004A733F" w:rsidDel="002756B4">
          <w:delText>a</w:delText>
        </w:r>
        <w:r w:rsidR="00D11FFF" w:rsidDel="002756B4">
          <w:delText>c</w:delText>
        </w:r>
        <w:r w:rsidR="00D11FFF" w:rsidRPr="004A733F" w:rsidDel="002756B4">
          <w:delText>e</w:delText>
        </w:r>
        <w:r w:rsidR="00D11FFF" w:rsidDel="002756B4">
          <w:delText xml:space="preserve">, thus allowing the user to visualize the relationship of their query submission in relation to the curated database. </w:delText>
        </w:r>
      </w:del>
    </w:p>
    <w:p w14:paraId="6E821CEB" w14:textId="69D22544" w:rsidR="00F73A72" w:rsidRPr="004A733F" w:rsidDel="002756B4" w:rsidRDefault="00173286" w:rsidP="0050202A">
      <w:pPr>
        <w:rPr>
          <w:del w:id="225" w:author="Javier Tabima" w:date="2013-11-11T13:30:00Z"/>
        </w:rPr>
        <w:pPrChange w:id="226" w:author="Javier Tabima" w:date="2013-11-11T13:48:00Z">
          <w:pPr/>
        </w:pPrChange>
      </w:pPr>
      <w:del w:id="227" w:author="Javier Tabima" w:date="2013-11-11T13:30:00Z">
        <w:r w:rsidDel="002756B4">
          <w:tab/>
        </w:r>
        <w:commentRangeStart w:id="228"/>
        <w:r w:rsidR="00F73A72" w:rsidDel="002756B4">
          <w:rPr>
            <w:rStyle w:val="CommentReference"/>
          </w:rPr>
          <w:commentReference w:id="229"/>
        </w:r>
      </w:del>
      <w:del w:id="230" w:author="Javier Tabima" w:date="2013-11-11T00:20:00Z">
        <w:r w:rsidR="005B6114" w:rsidRPr="00CF7E46" w:rsidDel="00CF7E46">
          <w:rPr>
            <w:highlight w:val="yellow"/>
            <w:rPrChange w:id="231" w:author="Javier Tabima" w:date="2013-11-11T00:20:00Z">
              <w:rPr/>
            </w:rPrChange>
          </w:rPr>
          <w:delText>For each of the dataset</w:delText>
        </w:r>
      </w:del>
      <w:del w:id="232" w:author="Javier Tabima" w:date="2013-11-11T13:30:00Z">
        <w:r w:rsidR="005B6114" w:rsidRPr="00CF7E46" w:rsidDel="002756B4">
          <w:rPr>
            <w:highlight w:val="yellow"/>
            <w:rPrChange w:id="233" w:author="Javier Tabima" w:date="2013-11-11T00:20:00Z">
              <w:rPr/>
            </w:rPrChange>
          </w:rPr>
          <w:delText xml:space="preserve"> we reconstructed a different version of Genotype-ID</w:delText>
        </w:r>
        <w:commentRangeEnd w:id="228"/>
        <w:r w:rsidRPr="00CF7E46" w:rsidDel="002756B4">
          <w:rPr>
            <w:rStyle w:val="CommentReference"/>
            <w:highlight w:val="yellow"/>
            <w:rPrChange w:id="234" w:author="Javier Tabima" w:date="2013-11-11T00:20:00Z">
              <w:rPr>
                <w:rStyle w:val="CommentReference"/>
              </w:rPr>
            </w:rPrChange>
          </w:rPr>
          <w:commentReference w:id="228"/>
        </w:r>
        <w:r w:rsidR="005B6114" w:rsidRPr="00CF7E46" w:rsidDel="002756B4">
          <w:rPr>
            <w:highlight w:val="yellow"/>
            <w:rPrChange w:id="235" w:author="Javier Tabima" w:date="2013-11-11T00:20:00Z">
              <w:rPr/>
            </w:rPrChange>
          </w:rPr>
          <w:delText xml:space="preserve">, </w:delText>
        </w:r>
        <w:r w:rsidR="00B84B01" w:rsidRPr="00CF7E46" w:rsidDel="002756B4">
          <w:rPr>
            <w:highlight w:val="yellow"/>
            <w:rPrChange w:id="236" w:author="Javier Tabima" w:date="2013-11-11T00:20:00Z">
              <w:rPr/>
            </w:rPrChange>
          </w:rPr>
          <w:delText>reconstructed</w:delText>
        </w:r>
        <w:r w:rsidR="005B6114" w:rsidRPr="00CF7E46" w:rsidDel="002756B4">
          <w:rPr>
            <w:highlight w:val="yellow"/>
            <w:rPrChange w:id="237" w:author="Javier Tabima" w:date="2013-11-11T00:20:00Z">
              <w:rPr/>
            </w:rPrChange>
          </w:rPr>
          <w:delText xml:space="preserve"> the databases using poppr, and recreated the dendograms and minimum spanning networks with queries similar to two of the clonal lienage of each species (for P. infestans, queries identical to US8 and US23, for P. ramorum queries identical to NA1 and NA2). We reconstructed the dendrograms with both neighbor joining and UPGMA, and added the support values after 1000 boostrap calculations. Minimum spannin</w:delText>
        </w:r>
        <w:r w:rsidR="00B84B01" w:rsidRPr="00CF7E46" w:rsidDel="002756B4">
          <w:rPr>
            <w:highlight w:val="yellow"/>
            <w:rPrChange w:id="238" w:author="Javier Tabima" w:date="2013-11-11T00:20:00Z">
              <w:rPr/>
            </w:rPrChange>
          </w:rPr>
          <w:delText>g</w:delText>
        </w:r>
        <w:r w:rsidR="005B6114" w:rsidRPr="00CF7E46" w:rsidDel="002756B4">
          <w:rPr>
            <w:highlight w:val="yellow"/>
            <w:rPrChange w:id="239" w:author="Javier Tabima" w:date="2013-11-11T00:20:00Z">
              <w:rPr/>
            </w:rPrChange>
          </w:rPr>
          <w:delText xml:space="preserve"> networks were also reconstructed for both species.</w:delText>
        </w:r>
      </w:del>
    </w:p>
    <w:p w14:paraId="116E7065" w14:textId="77777777" w:rsidR="00B84B01" w:rsidRPr="004A733F" w:rsidRDefault="00B84B01" w:rsidP="0050202A">
      <w:pPr>
        <w:pPrChange w:id="240" w:author="Javier Tabima" w:date="2013-11-11T13:48:00Z">
          <w:pPr>
            <w:pStyle w:val="ListParagraph"/>
            <w:ind w:left="1440"/>
          </w:pPr>
        </w:pPrChange>
      </w:pPr>
    </w:p>
    <w:p w14:paraId="25C1AB07" w14:textId="47D837C1" w:rsidR="00302989" w:rsidRDefault="00302989">
      <w:pPr>
        <w:rPr>
          <w:b/>
        </w:rPr>
      </w:pPr>
      <w:r>
        <w:rPr>
          <w:b/>
        </w:rPr>
        <w:lastRenderedPageBreak/>
        <w:br w:type="page"/>
      </w:r>
    </w:p>
    <w:p w14:paraId="55528C75" w14:textId="77777777" w:rsidR="005F7C1E" w:rsidRPr="00FF20FC" w:rsidRDefault="005F7C1E" w:rsidP="00C00C98">
      <w:pPr>
        <w:rPr>
          <w:b/>
        </w:rPr>
      </w:pPr>
      <w:r w:rsidRPr="00FF20FC">
        <w:rPr>
          <w:b/>
        </w:rPr>
        <w:lastRenderedPageBreak/>
        <w:t>Results</w:t>
      </w:r>
    </w:p>
    <w:p w14:paraId="5CE0F05C" w14:textId="77777777" w:rsidR="005F7C1E" w:rsidRDefault="005F7C1E"/>
    <w:p w14:paraId="20013499" w14:textId="77777777" w:rsidR="000805B9" w:rsidRDefault="000805B9"/>
    <w:p w14:paraId="694B9CA8" w14:textId="77777777" w:rsidR="000805B9" w:rsidRDefault="000805B9"/>
    <w:p w14:paraId="14C5D963" w14:textId="52DE3CC4" w:rsidR="000805B9" w:rsidRDefault="000805B9">
      <w:pPr>
        <w:rPr>
          <w:ins w:id="241" w:author="Javier Tabima" w:date="2013-11-11T00:13:00Z"/>
        </w:rPr>
      </w:pPr>
      <w:r>
        <w:t>References:</w:t>
      </w:r>
    </w:p>
    <w:p w14:paraId="2134D8E2" w14:textId="7FD54BBC" w:rsidR="00302989" w:rsidRDefault="00302989">
      <w:pPr>
        <w:rPr>
          <w:ins w:id="242" w:author="Javier Tabima" w:date="2013-11-11T00:14:00Z"/>
          <w:rFonts w:eastAsia="Times New Roman" w:cs="Times New Roman"/>
        </w:rPr>
      </w:pPr>
      <w:ins w:id="243" w:author="Javier Tabima" w:date="2013-11-11T00:13:00Z">
        <w:r>
          <w:rPr>
            <w:rFonts w:eastAsia="Times New Roman" w:cs="Times New Roman"/>
            <w:b/>
            <w:bCs/>
          </w:rPr>
          <w:fldChar w:fldCharType="begin"/>
        </w:r>
        <w:r>
          <w:rPr>
            <w:rFonts w:eastAsia="Times New Roman" w:cs="Times New Roman"/>
            <w:b/>
            <w:bCs/>
          </w:rPr>
          <w:instrText xml:space="preserve"> HYPERLINK "http://www.ncbi.nlm.nih.gov/pubmed/22064857" </w:instrText>
        </w:r>
        <w:r>
          <w:rPr>
            <w:rFonts w:eastAsia="Times New Roman" w:cs="Times New Roman"/>
            <w:b/>
            <w:bCs/>
          </w:rPr>
          <w:fldChar w:fldCharType="separate"/>
        </w:r>
        <w:proofErr w:type="spellStart"/>
        <w:r>
          <w:rPr>
            <w:rStyle w:val="Hyperlink"/>
            <w:rFonts w:eastAsia="Times New Roman" w:cs="Times New Roman"/>
            <w:b/>
            <w:bCs/>
          </w:rPr>
          <w:t>FungiDB</w:t>
        </w:r>
        <w:proofErr w:type="spellEnd"/>
        <w:r>
          <w:rPr>
            <w:rStyle w:val="Hyperlink"/>
            <w:rFonts w:eastAsia="Times New Roman" w:cs="Times New Roman"/>
            <w:b/>
            <w:bCs/>
          </w:rPr>
          <w:t>: an integrated functional genomics database for fungi</w:t>
        </w:r>
        <w:r>
          <w:rPr>
            <w:rFonts w:eastAsia="Times New Roman" w:cs="Times New Roman"/>
            <w:b/>
            <w:bCs/>
          </w:rPr>
          <w:fldChar w:fldCharType="end"/>
        </w:r>
        <w:r>
          <w:rPr>
            <w:rFonts w:eastAsia="Times New Roman" w:cs="Times New Roman"/>
          </w:rPr>
          <w:t xml:space="preserve">. </w:t>
        </w:r>
        <w:proofErr w:type="spellStart"/>
        <w:r>
          <w:rPr>
            <w:rFonts w:eastAsia="Times New Roman" w:cs="Times New Roman"/>
          </w:rPr>
          <w:t>Stajich</w:t>
        </w:r>
        <w:proofErr w:type="spellEnd"/>
        <w:r>
          <w:rPr>
            <w:rFonts w:eastAsia="Times New Roman" w:cs="Times New Roman"/>
          </w:rPr>
          <w:t xml:space="preserve"> JE, Harris T, </w:t>
        </w:r>
        <w:proofErr w:type="spellStart"/>
        <w:r>
          <w:rPr>
            <w:rFonts w:eastAsia="Times New Roman" w:cs="Times New Roman"/>
          </w:rPr>
          <w:t>Brunk</w:t>
        </w:r>
        <w:proofErr w:type="spellEnd"/>
        <w:r>
          <w:rPr>
            <w:rFonts w:eastAsia="Times New Roman" w:cs="Times New Roman"/>
          </w:rPr>
          <w:t xml:space="preserve"> BP, </w:t>
        </w:r>
        <w:proofErr w:type="spellStart"/>
        <w:r>
          <w:rPr>
            <w:rFonts w:eastAsia="Times New Roman" w:cs="Times New Roman"/>
          </w:rPr>
          <w:t>Brestelli</w:t>
        </w:r>
        <w:proofErr w:type="spellEnd"/>
        <w:r>
          <w:rPr>
            <w:rFonts w:eastAsia="Times New Roman" w:cs="Times New Roman"/>
          </w:rPr>
          <w:t xml:space="preserve"> J, Fischer S, </w:t>
        </w:r>
        <w:proofErr w:type="spellStart"/>
        <w:r>
          <w:rPr>
            <w:rFonts w:eastAsia="Times New Roman" w:cs="Times New Roman"/>
          </w:rPr>
          <w:t>Harb</w:t>
        </w:r>
        <w:proofErr w:type="spellEnd"/>
        <w:r>
          <w:rPr>
            <w:rFonts w:eastAsia="Times New Roman" w:cs="Times New Roman"/>
          </w:rPr>
          <w:t xml:space="preserve"> OS, Kissinger JC, Li W, </w:t>
        </w:r>
        <w:proofErr w:type="spellStart"/>
        <w:r>
          <w:rPr>
            <w:rFonts w:eastAsia="Times New Roman" w:cs="Times New Roman"/>
          </w:rPr>
          <w:t>Nayak</w:t>
        </w:r>
        <w:proofErr w:type="spellEnd"/>
        <w:r>
          <w:rPr>
            <w:rFonts w:eastAsia="Times New Roman" w:cs="Times New Roman"/>
          </w:rPr>
          <w:t xml:space="preserve"> V, </w:t>
        </w:r>
        <w:proofErr w:type="spellStart"/>
        <w:r>
          <w:rPr>
            <w:rFonts w:eastAsia="Times New Roman" w:cs="Times New Roman"/>
          </w:rPr>
          <w:t>Pinney</w:t>
        </w:r>
        <w:proofErr w:type="spellEnd"/>
        <w:r>
          <w:rPr>
            <w:rFonts w:eastAsia="Times New Roman" w:cs="Times New Roman"/>
          </w:rPr>
          <w:t xml:space="preserve"> DF, </w:t>
        </w:r>
        <w:proofErr w:type="spellStart"/>
        <w:r>
          <w:rPr>
            <w:rFonts w:eastAsia="Times New Roman" w:cs="Times New Roman"/>
          </w:rPr>
          <w:t>Stoeckert</w:t>
        </w:r>
        <w:proofErr w:type="spellEnd"/>
        <w:r>
          <w:rPr>
            <w:rFonts w:eastAsia="Times New Roman" w:cs="Times New Roman"/>
          </w:rPr>
          <w:t xml:space="preserve"> CJ </w:t>
        </w:r>
        <w:proofErr w:type="spellStart"/>
        <w:r>
          <w:rPr>
            <w:rFonts w:eastAsia="Times New Roman" w:cs="Times New Roman"/>
          </w:rPr>
          <w:t>Jr</w:t>
        </w:r>
        <w:proofErr w:type="spellEnd"/>
        <w:r>
          <w:rPr>
            <w:rFonts w:eastAsia="Times New Roman" w:cs="Times New Roman"/>
          </w:rPr>
          <w:t xml:space="preserve">, </w:t>
        </w:r>
        <w:proofErr w:type="spellStart"/>
        <w:r>
          <w:rPr>
            <w:rFonts w:eastAsia="Times New Roman" w:cs="Times New Roman"/>
          </w:rPr>
          <w:t>Roos</w:t>
        </w:r>
        <w:proofErr w:type="spellEnd"/>
        <w:r>
          <w:rPr>
            <w:rFonts w:eastAsia="Times New Roman" w:cs="Times New Roman"/>
          </w:rPr>
          <w:t xml:space="preserve"> DS. Nucleic Acids Res. 2012 Jan 1</w:t>
        </w:r>
        <w:proofErr w:type="gramStart"/>
        <w:r>
          <w:rPr>
            <w:rFonts w:eastAsia="Times New Roman" w:cs="Times New Roman"/>
          </w:rPr>
          <w:t>;40</w:t>
        </w:r>
        <w:proofErr w:type="gramEnd"/>
        <w:r>
          <w:rPr>
            <w:rFonts w:eastAsia="Times New Roman" w:cs="Times New Roman"/>
          </w:rPr>
          <w:t>(D1):D675-D681.</w:t>
        </w:r>
      </w:ins>
    </w:p>
    <w:p w14:paraId="69C2E664" w14:textId="2BECD901" w:rsidR="00302989" w:rsidRPr="00302989" w:rsidRDefault="00302989">
      <w:pPr>
        <w:rPr>
          <w:b/>
          <w:rPrChange w:id="244" w:author="Javier Tabima" w:date="2013-11-11T00:14:00Z">
            <w:rPr/>
          </w:rPrChange>
        </w:rPr>
      </w:pPr>
      <w:ins w:id="245" w:author="Javier Tabima" w:date="2013-11-11T00:14:00Z">
        <w:r>
          <w:rPr>
            <w:rFonts w:eastAsia="Times New Roman" w:cs="Times New Roman"/>
          </w:rPr>
          <w:fldChar w:fldCharType="begin"/>
        </w:r>
        <w:r>
          <w:rPr>
            <w:rFonts w:eastAsia="Times New Roman" w:cs="Times New Roman"/>
          </w:rPr>
          <w:instrText xml:space="preserve"> HYPERLINK "http://www.ncbi.nlm.nih.gov/sites/entrez?db=pubmed&amp;cmd=search&amp;term=17098930" </w:instrText>
        </w:r>
        <w:r>
          <w:rPr>
            <w:rFonts w:eastAsia="Times New Roman" w:cs="Times New Roman"/>
          </w:rPr>
          <w:fldChar w:fldCharType="separate"/>
        </w:r>
        <w:proofErr w:type="spellStart"/>
        <w:r>
          <w:rPr>
            <w:rStyle w:val="Hyperlink"/>
            <w:rFonts w:eastAsia="Times New Roman" w:cs="Times New Roman"/>
          </w:rPr>
          <w:t>ApiDB</w:t>
        </w:r>
        <w:proofErr w:type="spellEnd"/>
        <w:r>
          <w:rPr>
            <w:rStyle w:val="Hyperlink"/>
            <w:rFonts w:eastAsia="Times New Roman" w:cs="Times New Roman"/>
          </w:rPr>
          <w:t xml:space="preserve">: integrated resources for the </w:t>
        </w:r>
        <w:proofErr w:type="spellStart"/>
        <w:r>
          <w:rPr>
            <w:rStyle w:val="Hyperlink"/>
            <w:rFonts w:eastAsia="Times New Roman" w:cs="Times New Roman"/>
          </w:rPr>
          <w:t>apicomplexan</w:t>
        </w:r>
        <w:proofErr w:type="spellEnd"/>
        <w:r>
          <w:rPr>
            <w:rStyle w:val="Hyperlink"/>
            <w:rFonts w:eastAsia="Times New Roman" w:cs="Times New Roman"/>
          </w:rPr>
          <w:t xml:space="preserve"> bioinformatics resource center.</w:t>
        </w:r>
        <w:r>
          <w:rPr>
            <w:rFonts w:eastAsia="Times New Roman" w:cs="Times New Roman"/>
          </w:rPr>
          <w:fldChar w:fldCharType="end"/>
        </w:r>
        <w:r>
          <w:rPr>
            <w:rFonts w:eastAsia="Times New Roman" w:cs="Times New Roman"/>
          </w:rPr>
          <w:t xml:space="preserve"> 2007 Jan</w:t>
        </w:r>
        <w:proofErr w:type="gramStart"/>
        <w:r>
          <w:rPr>
            <w:rFonts w:eastAsia="Times New Roman" w:cs="Times New Roman"/>
          </w:rPr>
          <w:t>;35</w:t>
        </w:r>
        <w:proofErr w:type="gramEnd"/>
        <w:r>
          <w:rPr>
            <w:rFonts w:eastAsia="Times New Roman" w:cs="Times New Roman"/>
          </w:rPr>
          <w:t xml:space="preserve">(NAR Database issue):D427-30. </w:t>
        </w:r>
        <w:proofErr w:type="spellStart"/>
        <w:r>
          <w:rPr>
            <w:rFonts w:eastAsia="Times New Roman" w:cs="Times New Roman"/>
          </w:rPr>
          <w:t>Aurrecoechea</w:t>
        </w:r>
        <w:proofErr w:type="spellEnd"/>
        <w:r>
          <w:rPr>
            <w:rFonts w:eastAsia="Times New Roman" w:cs="Times New Roman"/>
          </w:rPr>
          <w:t xml:space="preserve"> C, et al. (to be updated soon)</w:t>
        </w:r>
      </w:ins>
    </w:p>
    <w:p w14:paraId="5C46B637" w14:textId="076730D7" w:rsidR="000805B9" w:rsidRDefault="000805B9">
      <w:r w:rsidRPr="000805B9">
        <w:t>http://www.ncbi.nlm.nih.gov/pmc/articles/PMC2448451/</w:t>
      </w:r>
    </w:p>
    <w:p w14:paraId="05316437" w14:textId="20BC0402" w:rsidR="000805B9" w:rsidRDefault="000805B9">
      <w:r w:rsidRPr="000805B9">
        <w:t>http://www.ncbi.nlm.nih.gov/pmc/articles/PMC2448451/</w:t>
      </w:r>
    </w:p>
    <w:p w14:paraId="32CDFA2E" w14:textId="01D41EB5" w:rsidR="000805B9" w:rsidRDefault="00B26D8B">
      <w:hyperlink r:id="rId8" w:history="1">
        <w:r w:rsidR="000805B9" w:rsidRPr="00D32E68">
          <w:rPr>
            <w:rStyle w:val="Hyperlink"/>
          </w:rPr>
          <w:t>http://www.bioinfo.de/isb/2006060054/</w:t>
        </w:r>
      </w:hyperlink>
    </w:p>
    <w:p w14:paraId="15FB7F6B" w14:textId="64E540A4" w:rsidR="000805B9" w:rsidRDefault="00EB6A81">
      <w:r w:rsidRPr="00EB6A81">
        <w:t xml:space="preserve">Flier, W. G., Kroon, L. P. N. M., </w:t>
      </w:r>
      <w:proofErr w:type="spellStart"/>
      <w:r w:rsidRPr="00EB6A81">
        <w:t>Hermansen</w:t>
      </w:r>
      <w:proofErr w:type="spellEnd"/>
      <w:r w:rsidRPr="00EB6A81">
        <w:t xml:space="preserve">, A., van </w:t>
      </w:r>
      <w:proofErr w:type="spellStart"/>
      <w:r w:rsidRPr="00EB6A81">
        <w:t>Raaij</w:t>
      </w:r>
      <w:proofErr w:type="spellEnd"/>
      <w:r w:rsidRPr="00EB6A81">
        <w:t xml:space="preserve">, H. M. G., </w:t>
      </w:r>
      <w:proofErr w:type="spellStart"/>
      <w:r w:rsidRPr="00EB6A81">
        <w:t>Speiser</w:t>
      </w:r>
      <w:proofErr w:type="spellEnd"/>
      <w:r w:rsidRPr="00EB6A81">
        <w:t xml:space="preserve">, B., Tamm, L., Fuchs, J. G., </w:t>
      </w:r>
      <w:proofErr w:type="spellStart"/>
      <w:r w:rsidRPr="00EB6A81">
        <w:t>Lambion</w:t>
      </w:r>
      <w:proofErr w:type="spellEnd"/>
      <w:r w:rsidRPr="00EB6A81">
        <w:t xml:space="preserve">, J., </w:t>
      </w:r>
      <w:proofErr w:type="spellStart"/>
      <w:r w:rsidRPr="00EB6A81">
        <w:t>Razzaghian</w:t>
      </w:r>
      <w:proofErr w:type="spellEnd"/>
      <w:r w:rsidRPr="00EB6A81">
        <w:t xml:space="preserve">, J., </w:t>
      </w:r>
      <w:proofErr w:type="spellStart"/>
      <w:r w:rsidRPr="00EB6A81">
        <w:t>Andrivon</w:t>
      </w:r>
      <w:proofErr w:type="spellEnd"/>
      <w:r w:rsidRPr="00EB6A81">
        <w:t xml:space="preserve">, D., </w:t>
      </w:r>
      <w:proofErr w:type="spellStart"/>
      <w:r w:rsidRPr="00EB6A81">
        <w:t>Wilcockson</w:t>
      </w:r>
      <w:proofErr w:type="spellEnd"/>
      <w:r w:rsidRPr="00EB6A81">
        <w:t xml:space="preserve">, S., and </w:t>
      </w:r>
      <w:proofErr w:type="spellStart"/>
      <w:r w:rsidRPr="00EB6A81">
        <w:t>Leifert</w:t>
      </w:r>
      <w:proofErr w:type="spellEnd"/>
      <w:r w:rsidRPr="00EB6A81">
        <w:t xml:space="preserve">, C. 2007. </w:t>
      </w:r>
      <w:proofErr w:type="gramStart"/>
      <w:r w:rsidRPr="00EB6A81">
        <w:t xml:space="preserve">Genetic structure and pathogenicity of populations of </w:t>
      </w:r>
      <w:proofErr w:type="spellStart"/>
      <w:r w:rsidRPr="00EB6A81">
        <w:t>Phytophthora</w:t>
      </w:r>
      <w:proofErr w:type="spellEnd"/>
      <w:r w:rsidRPr="00EB6A81">
        <w:t xml:space="preserve"> </w:t>
      </w:r>
      <w:proofErr w:type="spellStart"/>
      <w:r w:rsidRPr="00EB6A81">
        <w:t>infestans</w:t>
      </w:r>
      <w:proofErr w:type="spellEnd"/>
      <w:r w:rsidRPr="00EB6A81">
        <w:t xml:space="preserve"> from organic potato crops in France, Norway, Switzerland and the United Kingdom.</w:t>
      </w:r>
      <w:proofErr w:type="gramEnd"/>
      <w:r w:rsidRPr="00EB6A81">
        <w:t xml:space="preserve"> Plant </w:t>
      </w:r>
      <w:proofErr w:type="spellStart"/>
      <w:r w:rsidRPr="00EB6A81">
        <w:t>Pathol</w:t>
      </w:r>
      <w:proofErr w:type="spellEnd"/>
      <w:r w:rsidRPr="00EB6A81">
        <w:t>. 56:562-572.</w:t>
      </w:r>
    </w:p>
    <w:p w14:paraId="772A23A0" w14:textId="420534B7" w:rsidR="008751D1" w:rsidRDefault="008751D1">
      <w:r>
        <w:br w:type="page"/>
      </w:r>
      <w:bookmarkStart w:id="246" w:name="_GoBack"/>
      <w:bookmarkEnd w:id="246"/>
    </w:p>
    <w:p w14:paraId="5CC43B1A" w14:textId="77777777" w:rsidR="00353200" w:rsidRDefault="00353200"/>
    <w:p w14:paraId="0CF05FB1" w14:textId="77777777" w:rsidR="008751D1" w:rsidRPr="00353200" w:rsidRDefault="008751D1" w:rsidP="008751D1">
      <w:r>
        <w:rPr>
          <w:b/>
        </w:rPr>
        <w:t xml:space="preserve">Figure 1. </w:t>
      </w:r>
      <w:r>
        <w:t xml:space="preserve">Scheme representing the key objects in the </w:t>
      </w:r>
      <w:proofErr w:type="spellStart"/>
      <w:r>
        <w:t>deployement</w:t>
      </w:r>
      <w:proofErr w:type="spellEnd"/>
      <w:r>
        <w:t xml:space="preserve"> of Genotype-ID. </w:t>
      </w:r>
      <w:proofErr w:type="spellStart"/>
      <w:r>
        <w:t>Rstudio</w:t>
      </w:r>
      <w:proofErr w:type="spellEnd"/>
      <w:r>
        <w:t xml:space="preserve"> shiny uses a User interphase file (can be using R code or html code) to </w:t>
      </w:r>
      <w:proofErr w:type="spellStart"/>
      <w:r>
        <w:t>genereate</w:t>
      </w:r>
      <w:proofErr w:type="spellEnd"/>
      <w:r>
        <w:t xml:space="preserve"> the user interphase scheme such as forms, views, lists and input windows. Shiny also uses a Server specification file. This file has all of the information for R to run on the background and use the user interphase file as inputs, function modifiers and menus. Inside of the server file, there must be a </w:t>
      </w:r>
      <w:proofErr w:type="spellStart"/>
      <w:r>
        <w:t>deployement</w:t>
      </w:r>
      <w:proofErr w:type="spellEnd"/>
      <w:r>
        <w:t xml:space="preserve"> of the database file (SSR tab delimited text) and the package to be used (in this case, </w:t>
      </w:r>
      <w:proofErr w:type="spellStart"/>
      <w:r>
        <w:t>poppr</w:t>
      </w:r>
      <w:proofErr w:type="spellEnd"/>
      <w:r>
        <w:t xml:space="preserve">), as R shiny must process these basic objects before deploying the package. When all of the elements are taken by Shiny R and deployed, we have a functional version of Genotype-ID working. Now the user has to copy/paste the queries from a template excel spreadsheet (included on the webpage) and select the analysis to visualize, either the </w:t>
      </w:r>
      <w:proofErr w:type="spellStart"/>
      <w:r>
        <w:t>dendrogram</w:t>
      </w:r>
      <w:proofErr w:type="spellEnd"/>
      <w:r>
        <w:t xml:space="preserve"> reconstruction or the minimum spanning network.</w:t>
      </w:r>
    </w:p>
    <w:p w14:paraId="26A5A15F" w14:textId="3B27C41A" w:rsidR="00353200" w:rsidRPr="00353200" w:rsidRDefault="00353200" w:rsidP="00353200"/>
    <w:sectPr w:rsidR="00353200" w:rsidRPr="00353200" w:rsidSect="00CE14C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ydney.everhart" w:date="2013-11-11T00:06:00Z" w:initials="SEE">
    <w:p w14:paraId="11B3E69F" w14:textId="77777777" w:rsidR="0050202A" w:rsidRDefault="0050202A" w:rsidP="00302989">
      <w:pPr>
        <w:pStyle w:val="CommentText"/>
      </w:pPr>
      <w:r>
        <w:rPr>
          <w:rStyle w:val="CommentReference"/>
        </w:rPr>
        <w:annotationRef/>
      </w:r>
      <w:r>
        <w:t xml:space="preserve">Need to format according to </w:t>
      </w:r>
      <w:proofErr w:type="spellStart"/>
      <w:r>
        <w:t>PeerJ's</w:t>
      </w:r>
      <w:proofErr w:type="spellEnd"/>
      <w:r>
        <w:t xml:space="preserve"> instructions:  </w:t>
      </w:r>
    </w:p>
    <w:p w14:paraId="3DA31936" w14:textId="77777777" w:rsidR="0050202A" w:rsidRDefault="0050202A" w:rsidP="00302989">
      <w:pPr>
        <w:pStyle w:val="CommentText"/>
      </w:pPr>
    </w:p>
    <w:p w14:paraId="350AEFFB" w14:textId="77777777" w:rsidR="0050202A" w:rsidRDefault="0050202A" w:rsidP="00302989">
      <w:pPr>
        <w:pStyle w:val="CommentText"/>
      </w:pPr>
    </w:p>
    <w:p w14:paraId="7FA52EF8" w14:textId="77777777" w:rsidR="0050202A" w:rsidRDefault="0050202A" w:rsidP="00302989">
      <w:pPr>
        <w:pStyle w:val="CommentText"/>
      </w:pPr>
      <w:r>
        <w:t xml:space="preserve">- </w:t>
      </w:r>
      <w:proofErr w:type="gramStart"/>
      <w:r>
        <w:t>sequential</w:t>
      </w:r>
      <w:proofErr w:type="gramEnd"/>
      <w:r>
        <w:t xml:space="preserve"> line numbering, use an approx. 2.5 cm margin on all edges, and make use of a 12 point Times font.</w:t>
      </w:r>
    </w:p>
    <w:p w14:paraId="7F07E889" w14:textId="77777777" w:rsidR="0050202A" w:rsidRDefault="0050202A" w:rsidP="00302989">
      <w:pPr>
        <w:pStyle w:val="CommentText"/>
      </w:pPr>
    </w:p>
    <w:p w14:paraId="6D70C721" w14:textId="77777777" w:rsidR="0050202A" w:rsidRDefault="0050202A" w:rsidP="00302989">
      <w:pPr>
        <w:pStyle w:val="Heading2"/>
      </w:pPr>
      <w:hyperlink r:id="rId1" w:anchor="basic-manuscript-organization" w:history="1">
        <w:r>
          <w:rPr>
            <w:rStyle w:val="Hyperlink"/>
          </w:rPr>
          <w:t>Basic Manuscript Organization</w:t>
        </w:r>
      </w:hyperlink>
    </w:p>
    <w:p w14:paraId="1A942478" w14:textId="77777777" w:rsidR="0050202A" w:rsidRDefault="0050202A" w:rsidP="00302989">
      <w:r>
        <w:t>1</w:t>
      </w:r>
    </w:p>
    <w:p w14:paraId="4047BD3A" w14:textId="77777777" w:rsidR="0050202A" w:rsidRDefault="0050202A" w:rsidP="00302989">
      <w:r>
        <w:t xml:space="preserve">An Abstract or Title is optional for the first page of the manuscript as this information will be generated, and merged into the review PDF, from our submission form. However, do include: </w:t>
      </w:r>
    </w:p>
    <w:p w14:paraId="1B33254D" w14:textId="77777777" w:rsidR="0050202A" w:rsidRDefault="0050202A" w:rsidP="00302989">
      <w:pPr>
        <w:pStyle w:val="NormalWeb"/>
      </w:pPr>
      <w:r>
        <w:rPr>
          <w:rStyle w:val="Strong"/>
        </w:rPr>
        <w:t>-</w:t>
      </w:r>
      <w:r>
        <w:t xml:space="preserve"> A list of all author names in the following order, including complete affiliations (and indicate multiple affiliations where appropriate): </w:t>
      </w:r>
    </w:p>
    <w:p w14:paraId="142ABC8A" w14:textId="77777777" w:rsidR="0050202A" w:rsidRDefault="0050202A" w:rsidP="00302989">
      <w:pPr>
        <w:numPr>
          <w:ilvl w:val="0"/>
          <w:numId w:val="5"/>
        </w:numPr>
        <w:spacing w:before="100" w:beforeAutospacing="1" w:after="100" w:afterAutospacing="1"/>
        <w:ind w:left="825"/>
      </w:pPr>
      <w:r>
        <w:t>First names (or first initials in combination with full middle names)</w:t>
      </w:r>
    </w:p>
    <w:p w14:paraId="468FAB23" w14:textId="77777777" w:rsidR="0050202A" w:rsidRDefault="0050202A" w:rsidP="00302989">
      <w:pPr>
        <w:numPr>
          <w:ilvl w:val="0"/>
          <w:numId w:val="5"/>
        </w:numPr>
        <w:spacing w:before="100" w:beforeAutospacing="1" w:after="100" w:afterAutospacing="1"/>
        <w:ind w:left="825"/>
      </w:pPr>
      <w:r>
        <w:t>Middle names (or initials, if used)</w:t>
      </w:r>
    </w:p>
    <w:p w14:paraId="10A52F9D" w14:textId="77777777" w:rsidR="0050202A" w:rsidRDefault="0050202A" w:rsidP="00302989">
      <w:pPr>
        <w:numPr>
          <w:ilvl w:val="0"/>
          <w:numId w:val="5"/>
        </w:numPr>
        <w:spacing w:before="100" w:beforeAutospacing="1" w:after="100" w:afterAutospacing="1"/>
        <w:ind w:left="825"/>
      </w:pPr>
      <w:r>
        <w:t>Last names (surname, family name)</w:t>
      </w:r>
    </w:p>
    <w:p w14:paraId="2C2061F8" w14:textId="77777777" w:rsidR="0050202A" w:rsidRDefault="0050202A" w:rsidP="00302989">
      <w:pPr>
        <w:numPr>
          <w:ilvl w:val="0"/>
          <w:numId w:val="5"/>
        </w:numPr>
        <w:spacing w:before="100" w:beforeAutospacing="1" w:after="100" w:afterAutospacing="1"/>
        <w:ind w:left="825"/>
      </w:pPr>
      <w:r>
        <w:t>Department, university, or organizational affiliation</w:t>
      </w:r>
    </w:p>
    <w:p w14:paraId="715B28F4" w14:textId="77777777" w:rsidR="0050202A" w:rsidRDefault="0050202A" w:rsidP="00302989">
      <w:pPr>
        <w:numPr>
          <w:ilvl w:val="0"/>
          <w:numId w:val="5"/>
        </w:numPr>
        <w:spacing w:before="100" w:beforeAutospacing="1" w:after="100" w:afterAutospacing="1"/>
        <w:ind w:left="825"/>
      </w:pPr>
      <w:r>
        <w:t>Location: city, state/province (if applicable)</w:t>
      </w:r>
    </w:p>
    <w:p w14:paraId="513F0BE1" w14:textId="77777777" w:rsidR="0050202A" w:rsidRDefault="0050202A" w:rsidP="00302989">
      <w:pPr>
        <w:numPr>
          <w:ilvl w:val="0"/>
          <w:numId w:val="5"/>
        </w:numPr>
        <w:spacing w:before="100" w:beforeAutospacing="1" w:after="100" w:afterAutospacing="1"/>
        <w:ind w:left="825"/>
      </w:pPr>
      <w:r>
        <w:t>Country</w:t>
      </w:r>
    </w:p>
    <w:p w14:paraId="7AB79EA9" w14:textId="77777777" w:rsidR="0050202A" w:rsidRDefault="0050202A" w:rsidP="00302989">
      <w:pPr>
        <w:pStyle w:val="NormalWeb"/>
      </w:pPr>
      <w:r>
        <w:rPr>
          <w:rStyle w:val="Strong"/>
        </w:rPr>
        <w:t>OR</w:t>
      </w:r>
    </w:p>
    <w:p w14:paraId="714EB71F" w14:textId="77777777" w:rsidR="0050202A" w:rsidRDefault="0050202A" w:rsidP="00302989">
      <w:pPr>
        <w:pStyle w:val="NormalWeb"/>
      </w:pPr>
      <w:r>
        <w:rPr>
          <w:rStyle w:val="Strong"/>
        </w:rPr>
        <w:t>-</w:t>
      </w:r>
      <w:r>
        <w:t xml:space="preserve"> If the article was authored by a consortium, list full names and full affiliations in the intended order for publication in the acknowledgements. </w:t>
      </w:r>
    </w:p>
    <w:p w14:paraId="73D418AB" w14:textId="77777777" w:rsidR="0050202A" w:rsidRDefault="0050202A" w:rsidP="00302989">
      <w:r>
        <w:t>2</w:t>
      </w:r>
    </w:p>
    <w:p w14:paraId="2AC3546E" w14:textId="77777777" w:rsidR="0050202A" w:rsidRDefault="0050202A" w:rsidP="00302989">
      <w:r>
        <w:t xml:space="preserve">Identify the corresponding author and separately list their name, address, phone number and email address. </w:t>
      </w:r>
    </w:p>
    <w:p w14:paraId="228AC0A0" w14:textId="77777777" w:rsidR="0050202A" w:rsidRDefault="0050202A" w:rsidP="00302989">
      <w:r>
        <w:t>3</w:t>
      </w:r>
    </w:p>
    <w:p w14:paraId="400C8A99" w14:textId="77777777" w:rsidR="0050202A" w:rsidRDefault="0050202A" w:rsidP="00302989">
      <w:r>
        <w:t xml:space="preserve">Contributors who do not qualify under </w:t>
      </w:r>
      <w:hyperlink r:id="rId2" w:history="1">
        <w:r>
          <w:rPr>
            <w:rStyle w:val="Hyperlink"/>
          </w:rPr>
          <w:t>ICMJE</w:t>
        </w:r>
      </w:hyperlink>
      <w:r>
        <w:t xml:space="preserve"> authorship guidelines should not be listed as authors. They should be included in the Acknowledgements and should agree to being acknowledged. </w:t>
      </w:r>
    </w:p>
    <w:p w14:paraId="3C2DEC92" w14:textId="77777777" w:rsidR="0050202A" w:rsidRDefault="0050202A" w:rsidP="00302989">
      <w:r>
        <w:pict w14:anchorId="537B82DF">
          <v:rect id="_x0000_i1026" style="width:0;height:1.5pt" o:hralign="center" o:hrstd="t" o:hr="t" fillcolor="#a0a0a0" stroked="f"/>
        </w:pict>
      </w:r>
    </w:p>
    <w:p w14:paraId="48D96079" w14:textId="77777777" w:rsidR="0050202A" w:rsidRDefault="0050202A" w:rsidP="00302989">
      <w:pPr>
        <w:pStyle w:val="Heading2"/>
      </w:pPr>
      <w:hyperlink r:id="rId3" w:anchor="standard-sections" w:history="1">
        <w:r>
          <w:rPr>
            <w:rStyle w:val="Hyperlink"/>
          </w:rPr>
          <w:t>Standard Sections</w:t>
        </w:r>
      </w:hyperlink>
    </w:p>
    <w:p w14:paraId="5656EE14" w14:textId="77777777" w:rsidR="0050202A" w:rsidRDefault="0050202A" w:rsidP="00302989">
      <w:proofErr w:type="spellStart"/>
      <w:r>
        <w:t>PeerJ</w:t>
      </w:r>
      <w:proofErr w:type="spellEnd"/>
      <w:r>
        <w:t xml:space="preserve"> covers a wide range of fields and although we can accommodate a variety of ‘standard sections’, we recommend that the following Standard Sections, in this order, are used wherever possible. Note: Short manuscripts may not require all sub-sections. </w:t>
      </w:r>
    </w:p>
    <w:p w14:paraId="5FF85339" w14:textId="77777777" w:rsidR="0050202A" w:rsidRDefault="0050202A" w:rsidP="00302989">
      <w:r>
        <w:rPr>
          <w:rStyle w:val="Strong"/>
        </w:rPr>
        <w:t>First page (see above)</w:t>
      </w:r>
      <w:r>
        <w:t xml:space="preserve"> </w:t>
      </w:r>
    </w:p>
    <w:p w14:paraId="549DA95E" w14:textId="77777777" w:rsidR="0050202A" w:rsidRDefault="0050202A" w:rsidP="00302989">
      <w:pPr>
        <w:numPr>
          <w:ilvl w:val="0"/>
          <w:numId w:val="6"/>
        </w:numPr>
        <w:spacing w:before="100" w:beforeAutospacing="1" w:after="100" w:afterAutospacing="1"/>
      </w:pPr>
      <w:r>
        <w:t>The list of authors and affiliations should be presented exactly how you wish them to be published.</w:t>
      </w:r>
    </w:p>
    <w:p w14:paraId="3F77580F" w14:textId="77777777" w:rsidR="0050202A" w:rsidRDefault="0050202A" w:rsidP="00302989">
      <w:r>
        <w:rPr>
          <w:rStyle w:val="Strong"/>
        </w:rPr>
        <w:t>Abstract</w:t>
      </w:r>
      <w:r>
        <w:t xml:space="preserve"> </w:t>
      </w:r>
    </w:p>
    <w:p w14:paraId="607A1A47" w14:textId="77777777" w:rsidR="0050202A" w:rsidRDefault="0050202A" w:rsidP="00302989">
      <w:pPr>
        <w:numPr>
          <w:ilvl w:val="0"/>
          <w:numId w:val="7"/>
        </w:numPr>
        <w:spacing w:before="100" w:beforeAutospacing="1" w:after="100" w:afterAutospacing="1"/>
      </w:pPr>
      <w:r>
        <w:t>No more than approx. 500 words (3,000 characters).</w:t>
      </w:r>
    </w:p>
    <w:p w14:paraId="474F0609" w14:textId="77777777" w:rsidR="0050202A" w:rsidRDefault="0050202A" w:rsidP="00302989">
      <w:pPr>
        <w:numPr>
          <w:ilvl w:val="0"/>
          <w:numId w:val="7"/>
        </w:numPr>
        <w:spacing w:before="100" w:beforeAutospacing="1" w:after="100" w:afterAutospacing="1"/>
      </w:pPr>
      <w:r>
        <w:t xml:space="preserve">Note: Do not include the abstract in the manuscript document; the abstract will be imported into the merged PDF from our submission form, and it is this </w:t>
      </w:r>
      <w:proofErr w:type="gramStart"/>
      <w:r>
        <w:t>version which</w:t>
      </w:r>
      <w:proofErr w:type="gramEnd"/>
      <w:r>
        <w:t xml:space="preserve"> will appear in the final published manuscript.</w:t>
      </w:r>
    </w:p>
    <w:p w14:paraId="3DA764DB" w14:textId="77777777" w:rsidR="0050202A" w:rsidRDefault="0050202A" w:rsidP="00302989">
      <w:r>
        <w:rPr>
          <w:rStyle w:val="Strong"/>
        </w:rPr>
        <w:t>Introduction</w:t>
      </w:r>
      <w:r>
        <w:t xml:space="preserve"> </w:t>
      </w:r>
    </w:p>
    <w:p w14:paraId="59D4FA60" w14:textId="77777777" w:rsidR="0050202A" w:rsidRDefault="0050202A" w:rsidP="00302989">
      <w:r>
        <w:rPr>
          <w:rStyle w:val="Strong"/>
        </w:rPr>
        <w:t>Materials &amp; Methods</w:t>
      </w:r>
      <w:r>
        <w:t xml:space="preserve"> </w:t>
      </w:r>
    </w:p>
    <w:p w14:paraId="5A962664" w14:textId="77777777" w:rsidR="0050202A" w:rsidRDefault="0050202A" w:rsidP="00302989">
      <w:r>
        <w:rPr>
          <w:rStyle w:val="Strong"/>
        </w:rPr>
        <w:t>Results and Discussion</w:t>
      </w:r>
      <w:r>
        <w:t xml:space="preserve"> </w:t>
      </w:r>
    </w:p>
    <w:p w14:paraId="4D4BAB49" w14:textId="77777777" w:rsidR="0050202A" w:rsidRDefault="0050202A" w:rsidP="00302989">
      <w:r>
        <w:rPr>
          <w:rStyle w:val="Strong"/>
        </w:rPr>
        <w:t>Conclusions</w:t>
      </w:r>
      <w:r>
        <w:t xml:space="preserve"> </w:t>
      </w:r>
    </w:p>
    <w:p w14:paraId="6AF6EB01" w14:textId="77777777" w:rsidR="0050202A" w:rsidRDefault="0050202A" w:rsidP="00302989">
      <w:r>
        <w:rPr>
          <w:rStyle w:val="Strong"/>
        </w:rPr>
        <w:t>Acknowledgements</w:t>
      </w:r>
      <w:r>
        <w:t xml:space="preserve"> </w:t>
      </w:r>
    </w:p>
    <w:p w14:paraId="1DA27D40" w14:textId="77777777" w:rsidR="0050202A" w:rsidRDefault="0050202A" w:rsidP="00302989">
      <w:pPr>
        <w:numPr>
          <w:ilvl w:val="0"/>
          <w:numId w:val="8"/>
        </w:numPr>
        <w:spacing w:before="100" w:beforeAutospacing="1" w:after="100" w:afterAutospacing="1"/>
      </w:pPr>
      <w:r>
        <w:t xml:space="preserve">Should </w:t>
      </w:r>
      <w:r>
        <w:rPr>
          <w:rStyle w:val="Strong"/>
        </w:rPr>
        <w:t>not</w:t>
      </w:r>
      <w:r>
        <w:t xml:space="preserve"> be used to acknowledge funders – </w:t>
      </w:r>
      <w:proofErr w:type="gramStart"/>
      <w:r>
        <w:t>that</w:t>
      </w:r>
      <w:proofErr w:type="gramEnd"/>
      <w:r>
        <w:t xml:space="preserve"> information will appear in a separate Funding Statement on the published paper.</w:t>
      </w:r>
    </w:p>
    <w:p w14:paraId="7DABCBB3" w14:textId="77777777" w:rsidR="0050202A" w:rsidRDefault="0050202A" w:rsidP="00302989">
      <w:pPr>
        <w:numPr>
          <w:ilvl w:val="0"/>
          <w:numId w:val="8"/>
        </w:numPr>
        <w:spacing w:before="100" w:beforeAutospacing="1" w:after="100" w:afterAutospacing="1"/>
      </w:pPr>
      <w:r>
        <w:t>As a matter of courtesy, we suggest you inform anyone whom you acknowledge.</w:t>
      </w:r>
    </w:p>
    <w:p w14:paraId="42B28EDC" w14:textId="77777777" w:rsidR="0050202A" w:rsidRDefault="0050202A" w:rsidP="00302989">
      <w:r>
        <w:rPr>
          <w:rStyle w:val="Strong"/>
        </w:rPr>
        <w:t>References</w:t>
      </w:r>
      <w:r>
        <w:t xml:space="preserve"> </w:t>
      </w:r>
    </w:p>
    <w:p w14:paraId="571F5913" w14:textId="77777777" w:rsidR="0050202A" w:rsidRDefault="0050202A" w:rsidP="00302989">
      <w:r>
        <w:pict w14:anchorId="44587CAE">
          <v:rect id="_x0000_i1028" style="width:0;height:1.5pt" o:hralign="center" o:hrstd="t" o:hr="t" fillcolor="#a0a0a0" stroked="f"/>
        </w:pict>
      </w:r>
    </w:p>
    <w:p w14:paraId="68A90EDB" w14:textId="77777777" w:rsidR="0050202A" w:rsidRDefault="0050202A" w:rsidP="00302989">
      <w:pPr>
        <w:pStyle w:val="Heading2"/>
      </w:pPr>
      <w:hyperlink r:id="rId4" w:anchor="reference-format" w:history="1">
        <w:r>
          <w:rPr>
            <w:rStyle w:val="Hyperlink"/>
          </w:rPr>
          <w:t>Reference Format</w:t>
        </w:r>
      </w:hyperlink>
    </w:p>
    <w:p w14:paraId="38ABE969" w14:textId="77777777" w:rsidR="0050202A" w:rsidRDefault="0050202A" w:rsidP="00302989">
      <w:proofErr w:type="spellStart"/>
      <w:r>
        <w:t>PeerJ</w:t>
      </w:r>
      <w:proofErr w:type="spellEnd"/>
      <w:r>
        <w:t xml:space="preserve"> uses the "Name. Year" style with an alphabetized reference list. </w:t>
      </w:r>
    </w:p>
    <w:p w14:paraId="362632AB" w14:textId="77777777" w:rsidR="0050202A" w:rsidRDefault="0050202A" w:rsidP="00302989">
      <w:hyperlink r:id="rId5" w:anchor="in-text-citations" w:history="1">
        <w:r>
          <w:rPr>
            <w:rStyle w:val="Strong"/>
            <w:color w:val="0000FF"/>
            <w:u w:val="single"/>
          </w:rPr>
          <w:t>In-text citations</w:t>
        </w:r>
      </w:hyperlink>
      <w:r>
        <w:t xml:space="preserve"> </w:t>
      </w:r>
    </w:p>
    <w:p w14:paraId="72729592" w14:textId="77777777" w:rsidR="0050202A" w:rsidRDefault="0050202A" w:rsidP="00302989">
      <w:pPr>
        <w:numPr>
          <w:ilvl w:val="0"/>
          <w:numId w:val="9"/>
        </w:numPr>
        <w:spacing w:before="100" w:beforeAutospacing="1" w:after="100" w:afterAutospacing="1"/>
      </w:pPr>
      <w:r>
        <w:t>For three or fewer authors, list all author names (e.g. Smith, Jones &amp; Johnson, 2004). For four or more authors, abbreviate with ‘first author’ et al. (e.g. Smith et al., 2005).</w:t>
      </w:r>
    </w:p>
    <w:p w14:paraId="30E0FEDF" w14:textId="77777777" w:rsidR="0050202A" w:rsidRDefault="0050202A" w:rsidP="00302989">
      <w:pPr>
        <w:numPr>
          <w:ilvl w:val="0"/>
          <w:numId w:val="9"/>
        </w:numPr>
        <w:spacing w:before="100" w:beforeAutospacing="1" w:after="100" w:afterAutospacing="1"/>
      </w:pPr>
      <w:r>
        <w:t>Multiple references to the same item should be separated with a semicolon (;) and ordered chronologically.</w:t>
      </w:r>
    </w:p>
    <w:p w14:paraId="429E7C2A" w14:textId="77777777" w:rsidR="0050202A" w:rsidRDefault="0050202A" w:rsidP="00302989">
      <w:pPr>
        <w:numPr>
          <w:ilvl w:val="0"/>
          <w:numId w:val="9"/>
        </w:numPr>
        <w:spacing w:before="100" w:beforeAutospacing="1" w:after="100" w:afterAutospacing="1"/>
      </w:pPr>
      <w:proofErr w:type="gramStart"/>
      <w:r>
        <w:t>References by the same author in the same year should be differentiated by letters</w:t>
      </w:r>
      <w:proofErr w:type="gramEnd"/>
      <w:r>
        <w:t xml:space="preserve"> (Smith, 2001a; Smith, 2001b).</w:t>
      </w:r>
    </w:p>
    <w:p w14:paraId="550E3837" w14:textId="77777777" w:rsidR="0050202A" w:rsidRDefault="0050202A" w:rsidP="00302989">
      <w:pPr>
        <w:numPr>
          <w:ilvl w:val="0"/>
          <w:numId w:val="9"/>
        </w:numPr>
        <w:spacing w:before="100" w:beforeAutospacing="1" w:after="100" w:afterAutospacing="1"/>
      </w:pPr>
      <w:r>
        <w:t>Cite articles that have been accepted for publication as 'in press', include in the reference list, and provide a copy in the Supplemental Information.</w:t>
      </w:r>
    </w:p>
    <w:p w14:paraId="1D8F7178" w14:textId="77777777" w:rsidR="0050202A" w:rsidRDefault="0050202A" w:rsidP="00302989">
      <w:pPr>
        <w:numPr>
          <w:ilvl w:val="0"/>
          <w:numId w:val="9"/>
        </w:numPr>
        <w:spacing w:before="100" w:beforeAutospacing="1" w:after="100" w:afterAutospacing="1"/>
      </w:pPr>
      <w:r>
        <w:t>Cite unpublished work, work in preparation, or work under review as 'unpublished data' using the author's initials and surname in the text only; do not include in the reference section</w:t>
      </w:r>
    </w:p>
    <w:p w14:paraId="2300DA1E" w14:textId="77777777" w:rsidR="0050202A" w:rsidRDefault="0050202A" w:rsidP="00302989">
      <w:pPr>
        <w:pStyle w:val="Heading3"/>
      </w:pPr>
      <w:r>
        <w:t>Formatting tip!</w:t>
      </w:r>
    </w:p>
    <w:p w14:paraId="72BC7C59" w14:textId="77777777" w:rsidR="0050202A" w:rsidRDefault="0050202A" w:rsidP="00302989">
      <w:pPr>
        <w:pStyle w:val="NormalWeb"/>
        <w:spacing w:after="180" w:afterAutospacing="0"/>
      </w:pPr>
      <w:r>
        <w:t xml:space="preserve">We want authors spending their time </w:t>
      </w:r>
      <w:r>
        <w:rPr>
          <w:rStyle w:val="Strong"/>
        </w:rPr>
        <w:t>doing science</w:t>
      </w:r>
      <w:r>
        <w:t>, not formatting.</w:t>
      </w:r>
    </w:p>
    <w:p w14:paraId="43FB5F2A" w14:textId="77777777" w:rsidR="0050202A" w:rsidRDefault="0050202A" w:rsidP="00302989">
      <w:pPr>
        <w:pStyle w:val="NormalWeb"/>
        <w:spacing w:after="180" w:afterAutospacing="0"/>
      </w:pPr>
      <w:r>
        <w:t xml:space="preserve">We include reference formatting as a guide to make it easier for editors, reviewers, and </w:t>
      </w:r>
      <w:proofErr w:type="spellStart"/>
      <w:r>
        <w:t>PrePrint</w:t>
      </w:r>
      <w:proofErr w:type="spellEnd"/>
      <w:r>
        <w:t xml:space="preserve"> readers, but will not strictly enforce the specific formatting rules as long as the full citation is </w:t>
      </w:r>
      <w:r>
        <w:rPr>
          <w:rStyle w:val="Emphasis"/>
        </w:rPr>
        <w:t>clear</w:t>
      </w:r>
      <w:r>
        <w:t>.</w:t>
      </w:r>
    </w:p>
    <w:p w14:paraId="1D7E996A" w14:textId="77777777" w:rsidR="0050202A" w:rsidRDefault="0050202A" w:rsidP="00302989">
      <w:pPr>
        <w:pStyle w:val="NormalWeb"/>
      </w:pPr>
      <w:r>
        <w:t>Styles will be normalized by us if your manuscript is accepted.</w:t>
      </w:r>
    </w:p>
    <w:p w14:paraId="1CD0321B" w14:textId="77777777" w:rsidR="0050202A" w:rsidRDefault="0050202A" w:rsidP="00302989">
      <w:hyperlink r:id="rId6" w:anchor="reference-section" w:history="1">
        <w:r>
          <w:rPr>
            <w:rStyle w:val="Strong"/>
            <w:color w:val="0000FF"/>
            <w:u w:val="single"/>
          </w:rPr>
          <w:t>The Reference Section</w:t>
        </w:r>
      </w:hyperlink>
      <w:r>
        <w:t xml:space="preserve"> </w:t>
      </w:r>
    </w:p>
    <w:p w14:paraId="7A1EEAEE" w14:textId="77777777" w:rsidR="0050202A" w:rsidRDefault="0050202A" w:rsidP="00302989">
      <w:pPr>
        <w:numPr>
          <w:ilvl w:val="0"/>
          <w:numId w:val="10"/>
        </w:numPr>
        <w:spacing w:before="100" w:beforeAutospacing="1" w:after="100" w:afterAutospacing="1"/>
      </w:pPr>
      <w:r>
        <w:t xml:space="preserve">Each journal reference should be listed using this format: the full list of Authors with initials. Publication year. Full title of the article. </w:t>
      </w:r>
      <w:r>
        <w:rPr>
          <w:rStyle w:val="Emphasis"/>
        </w:rPr>
        <w:t>Full title of the Journal</w:t>
      </w:r>
      <w:r>
        <w:t xml:space="preserve">, volume: page extents. Example journal reference: Smith JL, Jones P, Wang X. 2004. Investigating ecological destruction in the Amazon. </w:t>
      </w:r>
      <w:r>
        <w:rPr>
          <w:rStyle w:val="Emphasis"/>
        </w:rPr>
        <w:t>Journal of the Amazon Rainforest</w:t>
      </w:r>
      <w:r>
        <w:t xml:space="preserve"> 112:368-374.</w:t>
      </w:r>
    </w:p>
    <w:p w14:paraId="0F27A459" w14:textId="77777777" w:rsidR="0050202A" w:rsidRDefault="0050202A" w:rsidP="00302989">
      <w:pPr>
        <w:numPr>
          <w:ilvl w:val="0"/>
          <w:numId w:val="10"/>
        </w:numPr>
        <w:spacing w:before="100" w:beforeAutospacing="1" w:after="100" w:afterAutospacing="1"/>
      </w:pPr>
      <w:r>
        <w:t xml:space="preserve">Example book reference: James FY. 2010. </w:t>
      </w:r>
      <w:r>
        <w:rPr>
          <w:rStyle w:val="Emphasis"/>
        </w:rPr>
        <w:t>Understanding corn and wheat.</w:t>
      </w:r>
      <w:r>
        <w:t xml:space="preserve"> Oxford: Oxford University Press.</w:t>
      </w:r>
    </w:p>
    <w:p w14:paraId="7ED8B5C8" w14:textId="77777777" w:rsidR="0050202A" w:rsidRDefault="0050202A" w:rsidP="00302989">
      <w:pPr>
        <w:numPr>
          <w:ilvl w:val="0"/>
          <w:numId w:val="10"/>
        </w:numPr>
        <w:spacing w:before="100" w:beforeAutospacing="1" w:after="100" w:afterAutospacing="1"/>
      </w:pPr>
      <w:r>
        <w:t xml:space="preserve">Example book excerpt: Smith PG. 2011. Behavior in ants. In: Jones HY, ed. </w:t>
      </w:r>
      <w:r>
        <w:rPr>
          <w:rStyle w:val="Emphasis"/>
        </w:rPr>
        <w:t>Insect behavior in the Andes.</w:t>
      </w:r>
      <w:r>
        <w:t xml:space="preserve"> Berlin: Springer </w:t>
      </w:r>
      <w:proofErr w:type="spellStart"/>
      <w:r>
        <w:t>Verlag</w:t>
      </w:r>
      <w:proofErr w:type="spellEnd"/>
      <w:r>
        <w:t>, 101–200.</w:t>
      </w:r>
    </w:p>
    <w:p w14:paraId="5AC2B67C" w14:textId="77777777" w:rsidR="0050202A" w:rsidRDefault="0050202A" w:rsidP="00302989">
      <w:pPr>
        <w:numPr>
          <w:ilvl w:val="0"/>
          <w:numId w:val="10"/>
        </w:numPr>
        <w:spacing w:before="100" w:beforeAutospacing="1" w:after="100" w:afterAutospacing="1"/>
      </w:pPr>
      <w:r>
        <w:t xml:space="preserve">Example thesis: Blair HJ. 1989. Structural modifications of the fern genus </w:t>
      </w:r>
      <w:proofErr w:type="spellStart"/>
      <w:r>
        <w:rPr>
          <w:rStyle w:val="Emphasis"/>
        </w:rPr>
        <w:t>Lecanopteris</w:t>
      </w:r>
      <w:proofErr w:type="spellEnd"/>
      <w:r>
        <w:t xml:space="preserve"> (</w:t>
      </w:r>
      <w:proofErr w:type="spellStart"/>
      <w:r>
        <w:t>Polypodiaceae</w:t>
      </w:r>
      <w:proofErr w:type="spellEnd"/>
      <w:r>
        <w:t>). D. Phil. Thesis, Cambridge University.</w:t>
      </w:r>
    </w:p>
    <w:p w14:paraId="7ADFA48F" w14:textId="77777777" w:rsidR="0050202A" w:rsidRDefault="0050202A" w:rsidP="00302989">
      <w:pPr>
        <w:numPr>
          <w:ilvl w:val="0"/>
          <w:numId w:val="10"/>
        </w:numPr>
        <w:spacing w:before="100" w:beforeAutospacing="1" w:after="100" w:afterAutospacing="1"/>
      </w:pPr>
      <w:r>
        <w:t xml:space="preserve">Example webpage: Johnson S. 2010. Italian Plants. </w:t>
      </w:r>
      <w:r>
        <w:rPr>
          <w:rStyle w:val="Emphasis"/>
        </w:rPr>
        <w:t>Available at http://www.italianplants.com</w:t>
      </w:r>
      <w:r>
        <w:t xml:space="preserve"> (accessed 22 March 2011).</w:t>
      </w:r>
    </w:p>
    <w:p w14:paraId="70B90944" w14:textId="77777777" w:rsidR="0050202A" w:rsidRDefault="0050202A" w:rsidP="00302989">
      <w:pPr>
        <w:numPr>
          <w:ilvl w:val="0"/>
          <w:numId w:val="10"/>
        </w:numPr>
        <w:spacing w:before="100" w:beforeAutospacing="1" w:after="100" w:afterAutospacing="1"/>
      </w:pPr>
      <w:r>
        <w:t xml:space="preserve">Example abstract: Thomas D, </w:t>
      </w:r>
      <w:proofErr w:type="spellStart"/>
      <w:r>
        <w:t>Scharfenecker</w:t>
      </w:r>
      <w:proofErr w:type="spellEnd"/>
      <w:r>
        <w:t xml:space="preserve"> U, </w:t>
      </w:r>
      <w:proofErr w:type="spellStart"/>
      <w:r>
        <w:t>Schiltmeyer</w:t>
      </w:r>
      <w:proofErr w:type="spellEnd"/>
      <w:r>
        <w:t xml:space="preserve"> B. 2006. Low potential for drug-drug interaction of </w:t>
      </w:r>
      <w:proofErr w:type="spellStart"/>
      <w:r>
        <w:t>lacosamide</w:t>
      </w:r>
      <w:proofErr w:type="spellEnd"/>
      <w:r>
        <w:t xml:space="preserve"> [abstract no. 2.235]. </w:t>
      </w:r>
      <w:proofErr w:type="spellStart"/>
      <w:r>
        <w:t>Epilepsia</w:t>
      </w:r>
      <w:proofErr w:type="spellEnd"/>
      <w:r>
        <w:t xml:space="preserve"> 47 (Suppl. 4): 200</w:t>
      </w:r>
    </w:p>
    <w:p w14:paraId="05A577B5" w14:textId="77777777" w:rsidR="0050202A" w:rsidRDefault="0050202A" w:rsidP="00302989">
      <w:pPr>
        <w:numPr>
          <w:ilvl w:val="0"/>
          <w:numId w:val="10"/>
        </w:numPr>
        <w:spacing w:before="100" w:beforeAutospacing="1" w:after="100" w:afterAutospacing="1"/>
      </w:pPr>
      <w:r>
        <w:t xml:space="preserve">References to personal communications should be avoided, </w:t>
      </w:r>
      <w:proofErr w:type="gramStart"/>
      <w:r>
        <w:t>but,</w:t>
      </w:r>
      <w:proofErr w:type="gramEnd"/>
      <w:r>
        <w:t xml:space="preserve"> if absolutely necessary should be referred to as "pers. comm." followed by the relevant year.</w:t>
      </w:r>
    </w:p>
    <w:p w14:paraId="37EE13ED" w14:textId="77777777" w:rsidR="0050202A" w:rsidRDefault="0050202A" w:rsidP="00302989">
      <w:pPr>
        <w:numPr>
          <w:ilvl w:val="0"/>
          <w:numId w:val="10"/>
        </w:numPr>
        <w:spacing w:before="100" w:beforeAutospacing="1" w:after="100" w:afterAutospacing="1"/>
      </w:pPr>
      <w:r>
        <w:t xml:space="preserve">The References Section should be sorted by Author, Year, </w:t>
      </w:r>
      <w:proofErr w:type="gramStart"/>
      <w:r>
        <w:t>Title</w:t>
      </w:r>
      <w:proofErr w:type="gramEnd"/>
      <w:r>
        <w:t>. All citations in the text must appear in the reference list, and all references listed must be cited in the manuscript text. Any references that are relevant, but are not cited in the text, must be placed in a "Further Reading" section.</w:t>
      </w:r>
    </w:p>
    <w:p w14:paraId="437F3547" w14:textId="77777777" w:rsidR="0050202A" w:rsidRDefault="0050202A" w:rsidP="00302989">
      <w:pPr>
        <w:numPr>
          <w:ilvl w:val="0"/>
          <w:numId w:val="10"/>
        </w:numPr>
        <w:spacing w:before="100" w:beforeAutospacing="1" w:after="100" w:afterAutospacing="1"/>
      </w:pPr>
      <w:r>
        <w:t xml:space="preserve">EndNote users can </w:t>
      </w:r>
      <w:hyperlink r:id="rId7" w:history="1">
        <w:r>
          <w:rPr>
            <w:rStyle w:val="Hyperlink"/>
          </w:rPr>
          <w:t xml:space="preserve">download a </w:t>
        </w:r>
        <w:proofErr w:type="spellStart"/>
        <w:r>
          <w:rPr>
            <w:rStyle w:val="Hyperlink"/>
          </w:rPr>
          <w:t>PeerJ</w:t>
        </w:r>
        <w:proofErr w:type="spellEnd"/>
        <w:r>
          <w:rPr>
            <w:rStyle w:val="Hyperlink"/>
          </w:rPr>
          <w:t xml:space="preserve"> style</w:t>
        </w:r>
      </w:hyperlink>
      <w:r>
        <w:t>.</w:t>
      </w:r>
    </w:p>
    <w:p w14:paraId="022BB7E4" w14:textId="77777777" w:rsidR="0050202A" w:rsidRDefault="0050202A" w:rsidP="00302989">
      <w:pPr>
        <w:pStyle w:val="Heading2"/>
      </w:pPr>
      <w:hyperlink r:id="rId8" w:anchor="file-types" w:history="1">
        <w:r>
          <w:rPr>
            <w:rStyle w:val="Hyperlink"/>
          </w:rPr>
          <w:t>File Types</w:t>
        </w:r>
      </w:hyperlink>
    </w:p>
    <w:p w14:paraId="623A6A29" w14:textId="77777777" w:rsidR="0050202A" w:rsidRDefault="0050202A" w:rsidP="00302989">
      <w:hyperlink r:id="rId9" w:anchor="figures" w:history="1">
        <w:r>
          <w:rPr>
            <w:rStyle w:val="Strong"/>
            <w:color w:val="0000FF"/>
            <w:u w:val="single"/>
          </w:rPr>
          <w:t>Figures</w:t>
        </w:r>
        <w:r>
          <w:rPr>
            <w:rStyle w:val="Hyperlink"/>
          </w:rPr>
          <w:t xml:space="preserve"> </w:t>
        </w:r>
      </w:hyperlink>
    </w:p>
    <w:p w14:paraId="760799E9" w14:textId="77777777" w:rsidR="0050202A" w:rsidRDefault="0050202A" w:rsidP="00302989">
      <w:pPr>
        <w:numPr>
          <w:ilvl w:val="0"/>
          <w:numId w:val="11"/>
        </w:numPr>
        <w:spacing w:before="100" w:beforeAutospacing="1" w:after="100" w:afterAutospacing="1"/>
      </w:pPr>
      <w:r>
        <w:t>For clarity, when creating your figures, name the files with the figure number (e.g. include "Figure 1" or "Figure 2" as part of the filename).</w:t>
      </w:r>
    </w:p>
    <w:p w14:paraId="1CA86985" w14:textId="77777777" w:rsidR="0050202A" w:rsidRDefault="0050202A" w:rsidP="00302989">
      <w:pPr>
        <w:numPr>
          <w:ilvl w:val="0"/>
          <w:numId w:val="11"/>
        </w:numPr>
        <w:spacing w:before="100" w:beforeAutospacing="1" w:after="100" w:afterAutospacing="1"/>
      </w:pPr>
      <w:r>
        <w:t>Upon submission, you should use our functionality to identify each figure with a Title and Legend, via the orange ‘Verify details’ button in the file upload screen. This information will be merged into the review PDF alongside each figure &amp; used in final production. The ‘Title’ field should be the ‘one sentence’ title of a figure (not "Figure 1"). The ‘Legend’ should be the ‘several sentence’ description.</w:t>
      </w:r>
    </w:p>
    <w:p w14:paraId="03E4E01F" w14:textId="77777777" w:rsidR="0050202A" w:rsidRDefault="0050202A" w:rsidP="00302989">
      <w:pPr>
        <w:numPr>
          <w:ilvl w:val="0"/>
          <w:numId w:val="11"/>
        </w:numPr>
        <w:spacing w:before="100" w:beforeAutospacing="1" w:after="100" w:afterAutospacing="1"/>
      </w:pPr>
      <w:r>
        <w:t>Figure and Table numbering is determined by the system based on the ordering you dictate in the file upload screen (you can re-order using drag and drop).</w:t>
      </w:r>
    </w:p>
    <w:p w14:paraId="7E76BFB4" w14:textId="77777777" w:rsidR="0050202A" w:rsidRDefault="0050202A" w:rsidP="00302989">
      <w:pPr>
        <w:numPr>
          <w:ilvl w:val="0"/>
          <w:numId w:val="11"/>
        </w:numPr>
        <w:spacing w:before="100" w:beforeAutospacing="1" w:after="100" w:afterAutospacing="1"/>
      </w:pPr>
      <w:r>
        <w:t xml:space="preserve">Final figures (i.e. suitable to go into production) can be submitted as EPS (for vector images), or PNG (for lossless images). In some cases </w:t>
      </w:r>
      <w:r>
        <w:rPr>
          <w:rStyle w:val="Emphasis"/>
        </w:rPr>
        <w:t>compressed</w:t>
      </w:r>
      <w:r>
        <w:t xml:space="preserve"> TIF is allowed.</w:t>
      </w:r>
    </w:p>
    <w:p w14:paraId="2CA5504E" w14:textId="77777777" w:rsidR="0050202A" w:rsidRDefault="0050202A" w:rsidP="00302989">
      <w:pPr>
        <w:numPr>
          <w:ilvl w:val="0"/>
          <w:numId w:val="11"/>
        </w:numPr>
        <w:spacing w:before="100" w:beforeAutospacing="1" w:after="100" w:afterAutospacing="1"/>
      </w:pPr>
      <w:r>
        <w:t>Unnecessary white space should be eliminated around each figure &amp; figure part.</w:t>
      </w:r>
    </w:p>
    <w:p w14:paraId="5D069A2C" w14:textId="77777777" w:rsidR="0050202A" w:rsidRDefault="0050202A" w:rsidP="00302989">
      <w:pPr>
        <w:numPr>
          <w:ilvl w:val="0"/>
          <w:numId w:val="11"/>
        </w:numPr>
        <w:spacing w:before="100" w:beforeAutospacing="1" w:after="100" w:afterAutospacing="1"/>
      </w:pPr>
      <w:r>
        <w:t>Uniform fonts and font sizes should be used for labels (letter sizing should be readable at ‘actual sized’ reproduction - we suggest a vertical height of 2 mm); multi-part figures should be labeled with a single number for the whole figure group and an uppercase letter for each figure part (e.g. Fig. 3C).</w:t>
      </w:r>
    </w:p>
    <w:p w14:paraId="61558205" w14:textId="77777777" w:rsidR="0050202A" w:rsidRDefault="0050202A" w:rsidP="00302989">
      <w:pPr>
        <w:numPr>
          <w:ilvl w:val="0"/>
          <w:numId w:val="11"/>
        </w:numPr>
        <w:spacing w:before="100" w:beforeAutospacing="1" w:after="100" w:afterAutospacing="1"/>
      </w:pPr>
      <w:r>
        <w:t xml:space="preserve">Aim to use the dpi resolution noted below. Ideally, reproduction of the image at 100% will result in image sizes no larger than 17 cm (6.7 in) wide and 23 cm (9.2 in) high: </w:t>
      </w:r>
    </w:p>
    <w:p w14:paraId="2869D335" w14:textId="77777777" w:rsidR="0050202A" w:rsidRDefault="0050202A" w:rsidP="00302989">
      <w:pPr>
        <w:numPr>
          <w:ilvl w:val="1"/>
          <w:numId w:val="11"/>
        </w:numPr>
        <w:spacing w:before="100" w:beforeAutospacing="1" w:after="100" w:afterAutospacing="1"/>
      </w:pPr>
      <w:r>
        <w:rPr>
          <w:rStyle w:val="Strong"/>
        </w:rPr>
        <w:t>-</w:t>
      </w:r>
      <w:r>
        <w:t xml:space="preserve"> 300 dpi for </w:t>
      </w:r>
      <w:proofErr w:type="spellStart"/>
      <w:r>
        <w:t>grayscale</w:t>
      </w:r>
      <w:proofErr w:type="spellEnd"/>
      <w:r>
        <w:t xml:space="preserve"> and color.</w:t>
      </w:r>
    </w:p>
    <w:p w14:paraId="7ED8667A" w14:textId="77777777" w:rsidR="0050202A" w:rsidRDefault="0050202A" w:rsidP="00302989">
      <w:pPr>
        <w:numPr>
          <w:ilvl w:val="1"/>
          <w:numId w:val="11"/>
        </w:numPr>
        <w:spacing w:before="100" w:beforeAutospacing="1" w:after="100" w:afterAutospacing="1"/>
      </w:pPr>
      <w:r>
        <w:rPr>
          <w:rStyle w:val="Strong"/>
        </w:rPr>
        <w:t>-</w:t>
      </w:r>
      <w:r>
        <w:t xml:space="preserve"> 600 dpi for combination art (lettering and images).</w:t>
      </w:r>
    </w:p>
    <w:p w14:paraId="4EE0486F" w14:textId="77777777" w:rsidR="0050202A" w:rsidRDefault="0050202A" w:rsidP="00302989">
      <w:pPr>
        <w:numPr>
          <w:ilvl w:val="1"/>
          <w:numId w:val="11"/>
        </w:numPr>
        <w:spacing w:before="100" w:beforeAutospacing="1" w:after="100" w:afterAutospacing="1"/>
      </w:pPr>
      <w:r>
        <w:rPr>
          <w:rStyle w:val="Strong"/>
        </w:rPr>
        <w:t>-</w:t>
      </w:r>
      <w:r>
        <w:t xml:space="preserve"> 1,200 dpi for line art.</w:t>
      </w:r>
    </w:p>
    <w:p w14:paraId="0D47BCBE" w14:textId="77777777" w:rsidR="0050202A" w:rsidRDefault="0050202A" w:rsidP="00302989">
      <w:pPr>
        <w:numPr>
          <w:ilvl w:val="0"/>
          <w:numId w:val="11"/>
        </w:numPr>
        <w:spacing w:before="100" w:beforeAutospacing="1" w:after="100" w:afterAutospacing="1"/>
      </w:pPr>
      <w:r>
        <w:t>Minimum image dimensions are 7.5 cm (3 in) wide by 7.5 cm (3 in) high.</w:t>
      </w:r>
    </w:p>
    <w:p w14:paraId="14208684" w14:textId="77777777" w:rsidR="0050202A" w:rsidRDefault="0050202A" w:rsidP="00302989">
      <w:pPr>
        <w:numPr>
          <w:ilvl w:val="0"/>
          <w:numId w:val="11"/>
        </w:numPr>
        <w:spacing w:before="100" w:beforeAutospacing="1" w:after="100" w:afterAutospacing="1"/>
      </w:pPr>
      <w:r>
        <w:t>These requirements ensure appropriate on-screen reproduction at an acceptable size. However, there will also be an opportunity to provide high-resolution versions of your images, once the manuscript is accepted.</w:t>
      </w:r>
    </w:p>
    <w:p w14:paraId="3ED51FFD" w14:textId="77777777" w:rsidR="0050202A" w:rsidRDefault="0050202A" w:rsidP="00302989">
      <w:hyperlink r:id="rId10" w:anchor="tables" w:history="1">
        <w:r>
          <w:rPr>
            <w:rStyle w:val="Strong"/>
            <w:color w:val="0000FF"/>
            <w:u w:val="single"/>
          </w:rPr>
          <w:t>Tables</w:t>
        </w:r>
        <w:r>
          <w:rPr>
            <w:rStyle w:val="Hyperlink"/>
          </w:rPr>
          <w:t xml:space="preserve"> </w:t>
        </w:r>
      </w:hyperlink>
      <w:r>
        <w:br/>
        <w:t>… can be submitted as .DOC (MS Word)</w:t>
      </w:r>
      <w:proofErr w:type="gramStart"/>
      <w:r>
        <w:t>, .DOCX</w:t>
      </w:r>
      <w:proofErr w:type="gramEnd"/>
      <w:r>
        <w:t xml:space="preserve"> (MS Word), .ODT (Open Doc), or PDF (if tables are provided as PDF for review, the source files must be provided once accepted for publication). </w:t>
      </w:r>
    </w:p>
    <w:p w14:paraId="113902EE" w14:textId="77777777" w:rsidR="0050202A" w:rsidRDefault="0050202A" w:rsidP="00302989">
      <w:pPr>
        <w:numPr>
          <w:ilvl w:val="0"/>
          <w:numId w:val="12"/>
        </w:numPr>
        <w:spacing w:before="100" w:beforeAutospacing="1" w:after="100" w:afterAutospacing="1"/>
      </w:pPr>
      <w:r>
        <w:t>For clarity, the name of your uploaded files should include "Table 1" "Table 2" etc.</w:t>
      </w:r>
    </w:p>
    <w:p w14:paraId="53322C04" w14:textId="77777777" w:rsidR="0050202A" w:rsidRDefault="0050202A" w:rsidP="00302989">
      <w:pPr>
        <w:numPr>
          <w:ilvl w:val="0"/>
          <w:numId w:val="12"/>
        </w:numPr>
        <w:spacing w:before="100" w:beforeAutospacing="1" w:after="100" w:afterAutospacing="1"/>
      </w:pPr>
      <w:r>
        <w:t>Upon submission, you should identify your tables with their Title and Legends by using the orange 'Verify details' buttons in the file upload screen. This information will be merged into the review PDF alongside each figure. Note: 'Title' should be the 'one sentence' title of a table (not "Table 1").</w:t>
      </w:r>
    </w:p>
    <w:p w14:paraId="46CF8133" w14:textId="77777777" w:rsidR="0050202A" w:rsidRDefault="0050202A" w:rsidP="00302989">
      <w:pPr>
        <w:numPr>
          <w:ilvl w:val="0"/>
          <w:numId w:val="12"/>
        </w:numPr>
        <w:spacing w:before="100" w:beforeAutospacing="1" w:after="100" w:afterAutospacing="1"/>
      </w:pPr>
      <w:r>
        <w:t>Cite tables in text as "Table 1." "Table 2."</w:t>
      </w:r>
    </w:p>
    <w:p w14:paraId="219C6303" w14:textId="77777777" w:rsidR="0050202A" w:rsidRDefault="0050202A" w:rsidP="00302989">
      <w:pPr>
        <w:numPr>
          <w:ilvl w:val="0"/>
          <w:numId w:val="12"/>
        </w:numPr>
        <w:spacing w:before="100" w:beforeAutospacing="1" w:after="100" w:afterAutospacing="1"/>
      </w:pPr>
      <w:r>
        <w:t>Include units in column and row headings, in parentheses.</w:t>
      </w:r>
    </w:p>
    <w:p w14:paraId="078F29A2" w14:textId="77777777" w:rsidR="0050202A" w:rsidRDefault="0050202A" w:rsidP="00302989">
      <w:pPr>
        <w:numPr>
          <w:ilvl w:val="0"/>
          <w:numId w:val="12"/>
        </w:numPr>
        <w:spacing w:before="100" w:beforeAutospacing="1" w:after="100" w:afterAutospacing="1"/>
      </w:pPr>
      <w:r>
        <w:t>Tables must fit in a single 21.6 x 28 cm page with 2.5 cm margins.</w:t>
      </w:r>
    </w:p>
    <w:p w14:paraId="1A3CE087" w14:textId="77777777" w:rsidR="0050202A" w:rsidRDefault="0050202A" w:rsidP="00302989">
      <w:pPr>
        <w:numPr>
          <w:ilvl w:val="0"/>
          <w:numId w:val="12"/>
        </w:numPr>
        <w:spacing w:before="100" w:beforeAutospacing="1" w:after="100" w:afterAutospacing="1"/>
      </w:pPr>
      <w:r>
        <w:t>Place footnotes below the table; these may be used to explain abbreviations.</w:t>
      </w:r>
    </w:p>
    <w:p w14:paraId="2C7E691F" w14:textId="77777777" w:rsidR="0050202A" w:rsidRDefault="0050202A" w:rsidP="00302989">
      <w:pPr>
        <w:numPr>
          <w:ilvl w:val="0"/>
          <w:numId w:val="12"/>
        </w:numPr>
        <w:spacing w:before="100" w:beforeAutospacing="1" w:after="100" w:afterAutospacing="1"/>
      </w:pPr>
      <w:r>
        <w:t>Note that our system allows multiple files to be uploaded at once.</w:t>
      </w:r>
    </w:p>
    <w:p w14:paraId="08938815" w14:textId="77777777" w:rsidR="0050202A" w:rsidRDefault="0050202A" w:rsidP="00302989">
      <w:hyperlink r:id="rId11" w:anchor="supplemental-information" w:history="1">
        <w:r>
          <w:rPr>
            <w:rStyle w:val="Strong"/>
            <w:color w:val="0000FF"/>
            <w:u w:val="single"/>
          </w:rPr>
          <w:t>Supplemental Information (SI)</w:t>
        </w:r>
        <w:r>
          <w:rPr>
            <w:rStyle w:val="Hyperlink"/>
          </w:rPr>
          <w:t xml:space="preserve"> </w:t>
        </w:r>
      </w:hyperlink>
      <w:r>
        <w:br/>
        <w:t xml:space="preserve">... SI files are published as links alongside the article, which point to downloadable files. These files do not form an integral part of the manuscript and may include supplemental information or important data which are too large for inclusion in the main manuscript. As they are provided as ‘original’ files, readers will need to be able to open them using their own resources. Therefore to ensure widest compatibility you should utilize common file types and avoid proprietary formats. </w:t>
      </w:r>
    </w:p>
    <w:p w14:paraId="1ED83B7D" w14:textId="77777777" w:rsidR="0050202A" w:rsidRDefault="0050202A" w:rsidP="00302989">
      <w:pPr>
        <w:numPr>
          <w:ilvl w:val="0"/>
          <w:numId w:val="13"/>
        </w:numPr>
        <w:spacing w:before="100" w:beforeAutospacing="1" w:after="100" w:afterAutospacing="1"/>
      </w:pPr>
      <w:r>
        <w:t xml:space="preserve">All files should be named as a “Supplemental [Item] </w:t>
      </w:r>
      <w:proofErr w:type="gramStart"/>
      <w:r>
        <w:t>S[</w:t>
      </w:r>
      <w:proofErr w:type="gramEnd"/>
      <w:r>
        <w:t>number]” and be accompanied by a title and legend (which is to be provided as metadata when uploading the file).</w:t>
      </w:r>
    </w:p>
    <w:p w14:paraId="686EE42D" w14:textId="77777777" w:rsidR="0050202A" w:rsidRDefault="0050202A" w:rsidP="00302989">
      <w:pPr>
        <w:numPr>
          <w:ilvl w:val="0"/>
          <w:numId w:val="13"/>
        </w:numPr>
        <w:spacing w:before="100" w:beforeAutospacing="1" w:after="100" w:afterAutospacing="1"/>
      </w:pPr>
      <w:r>
        <w:t>In total, all Supplemental Files should not exceed 50 MB (if more space is needed, please contact us). Individual files should not exceed 30 MB.</w:t>
      </w:r>
    </w:p>
    <w:p w14:paraId="01349447" w14:textId="77777777" w:rsidR="0050202A" w:rsidRDefault="0050202A" w:rsidP="00302989">
      <w:pPr>
        <w:numPr>
          <w:ilvl w:val="0"/>
          <w:numId w:val="13"/>
        </w:numPr>
        <w:spacing w:before="100" w:beforeAutospacing="1" w:after="100" w:afterAutospacing="1"/>
      </w:pPr>
      <w:r>
        <w:t>Note that our system allows multiple files to be uploaded at once.</w:t>
      </w:r>
    </w:p>
    <w:p w14:paraId="592919EB" w14:textId="77777777" w:rsidR="0050202A" w:rsidRDefault="0050202A" w:rsidP="00302989">
      <w:pPr>
        <w:numPr>
          <w:ilvl w:val="0"/>
          <w:numId w:val="13"/>
        </w:numPr>
        <w:spacing w:before="100" w:beforeAutospacing="1" w:after="100" w:afterAutospacing="1"/>
      </w:pPr>
      <w:r>
        <w:t>If it's necessary to cite Supplemental Information files in the text, use the following style: Fig. S1, Table S1, Data S1, Video S1, Article S1, Audio S1.</w:t>
      </w:r>
    </w:p>
    <w:p w14:paraId="18D43A12" w14:textId="77777777" w:rsidR="0050202A" w:rsidRDefault="0050202A" w:rsidP="00302989">
      <w:r>
        <w:br/>
        <w:t xml:space="preserve">For maximum compatibility, we suggest that you submit Supplemental Information using the following formats: </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1635"/>
        <w:gridCol w:w="7815"/>
      </w:tblGrid>
      <w:tr w:rsidR="0050202A" w14:paraId="68C279A8" w14:textId="77777777" w:rsidTr="005B042E">
        <w:trPr>
          <w:tblCellSpacing w:w="15" w:type="dxa"/>
        </w:trPr>
        <w:tc>
          <w:tcPr>
            <w:tcW w:w="0" w:type="auto"/>
            <w:vAlign w:val="center"/>
            <w:hideMark/>
          </w:tcPr>
          <w:p w14:paraId="20C4807C" w14:textId="77777777" w:rsidR="0050202A" w:rsidRDefault="0050202A">
            <w:pPr>
              <w:spacing w:before="150"/>
              <w:rPr>
                <w:sz w:val="21"/>
                <w:szCs w:val="21"/>
              </w:rPr>
            </w:pPr>
            <w:r>
              <w:rPr>
                <w:sz w:val="21"/>
                <w:szCs w:val="21"/>
              </w:rPr>
              <w:t>Supplemental Figures</w:t>
            </w:r>
          </w:p>
        </w:tc>
        <w:tc>
          <w:tcPr>
            <w:tcW w:w="0" w:type="auto"/>
            <w:vAlign w:val="center"/>
            <w:hideMark/>
          </w:tcPr>
          <w:p w14:paraId="2D81D483" w14:textId="77777777" w:rsidR="0050202A" w:rsidRDefault="0050202A">
            <w:pPr>
              <w:spacing w:before="150"/>
              <w:rPr>
                <w:sz w:val="21"/>
                <w:szCs w:val="21"/>
              </w:rPr>
            </w:pPr>
            <w:r>
              <w:rPr>
                <w:sz w:val="21"/>
                <w:szCs w:val="21"/>
              </w:rPr>
              <w:t>Submit as JPG (use maximum quality settings), EPS (for vector images), or PNG (for lossless images).</w:t>
            </w:r>
          </w:p>
        </w:tc>
      </w:tr>
      <w:tr w:rsidR="0050202A" w14:paraId="073D8924" w14:textId="77777777" w:rsidTr="005B042E">
        <w:trPr>
          <w:tblCellSpacing w:w="15" w:type="dxa"/>
        </w:trPr>
        <w:tc>
          <w:tcPr>
            <w:tcW w:w="0" w:type="auto"/>
            <w:vAlign w:val="center"/>
            <w:hideMark/>
          </w:tcPr>
          <w:p w14:paraId="07C21A98" w14:textId="77777777" w:rsidR="0050202A" w:rsidRDefault="0050202A">
            <w:pPr>
              <w:spacing w:before="150"/>
              <w:rPr>
                <w:sz w:val="21"/>
                <w:szCs w:val="21"/>
              </w:rPr>
            </w:pPr>
            <w:r>
              <w:rPr>
                <w:sz w:val="21"/>
                <w:szCs w:val="21"/>
              </w:rPr>
              <w:t>Supplemental Tables</w:t>
            </w:r>
          </w:p>
        </w:tc>
        <w:tc>
          <w:tcPr>
            <w:tcW w:w="0" w:type="auto"/>
            <w:vAlign w:val="center"/>
            <w:hideMark/>
          </w:tcPr>
          <w:p w14:paraId="3C82F6A9" w14:textId="77777777" w:rsidR="0050202A" w:rsidRDefault="0050202A">
            <w:pPr>
              <w:spacing w:before="150"/>
              <w:rPr>
                <w:sz w:val="21"/>
                <w:szCs w:val="21"/>
              </w:rPr>
            </w:pPr>
            <w:r>
              <w:rPr>
                <w:sz w:val="21"/>
                <w:szCs w:val="21"/>
              </w:rPr>
              <w:t xml:space="preserve">Submit as PDF, DOC, Excel, RTF or </w:t>
            </w:r>
            <w:proofErr w:type="spellStart"/>
            <w:r>
              <w:rPr>
                <w:sz w:val="21"/>
                <w:szCs w:val="21"/>
              </w:rPr>
              <w:t>TeX</w:t>
            </w:r>
            <w:proofErr w:type="spellEnd"/>
            <w:r>
              <w:rPr>
                <w:sz w:val="21"/>
                <w:szCs w:val="21"/>
              </w:rPr>
              <w:t xml:space="preserve"> / </w:t>
            </w:r>
            <w:proofErr w:type="spellStart"/>
            <w:r>
              <w:rPr>
                <w:sz w:val="21"/>
                <w:szCs w:val="21"/>
              </w:rPr>
              <w:t>LaTeX</w:t>
            </w:r>
            <w:proofErr w:type="spellEnd"/>
            <w:r>
              <w:rPr>
                <w:sz w:val="21"/>
                <w:szCs w:val="21"/>
              </w:rPr>
              <w:t xml:space="preserve"> files.</w:t>
            </w:r>
          </w:p>
        </w:tc>
      </w:tr>
      <w:tr w:rsidR="0050202A" w14:paraId="45430E18" w14:textId="77777777" w:rsidTr="005B042E">
        <w:trPr>
          <w:tblCellSpacing w:w="15" w:type="dxa"/>
        </w:trPr>
        <w:tc>
          <w:tcPr>
            <w:tcW w:w="0" w:type="auto"/>
            <w:vAlign w:val="center"/>
            <w:hideMark/>
          </w:tcPr>
          <w:p w14:paraId="5EC2D217" w14:textId="77777777" w:rsidR="0050202A" w:rsidRDefault="0050202A">
            <w:pPr>
              <w:spacing w:before="150"/>
              <w:rPr>
                <w:sz w:val="21"/>
                <w:szCs w:val="21"/>
              </w:rPr>
            </w:pPr>
            <w:r>
              <w:rPr>
                <w:sz w:val="21"/>
                <w:szCs w:val="21"/>
              </w:rPr>
              <w:t>Supplemental Articles</w:t>
            </w:r>
          </w:p>
        </w:tc>
        <w:tc>
          <w:tcPr>
            <w:tcW w:w="0" w:type="auto"/>
            <w:vAlign w:val="center"/>
            <w:hideMark/>
          </w:tcPr>
          <w:p w14:paraId="7302960B" w14:textId="77777777" w:rsidR="0050202A" w:rsidRDefault="0050202A">
            <w:pPr>
              <w:spacing w:before="150"/>
              <w:rPr>
                <w:sz w:val="21"/>
                <w:szCs w:val="21"/>
              </w:rPr>
            </w:pPr>
            <w:r>
              <w:rPr>
                <w:sz w:val="21"/>
                <w:szCs w:val="21"/>
              </w:rPr>
              <w:t>Submit as PDF.</w:t>
            </w:r>
          </w:p>
        </w:tc>
      </w:tr>
      <w:tr w:rsidR="0050202A" w14:paraId="11DD5CC9" w14:textId="77777777" w:rsidTr="005B042E">
        <w:trPr>
          <w:tblCellSpacing w:w="15" w:type="dxa"/>
        </w:trPr>
        <w:tc>
          <w:tcPr>
            <w:tcW w:w="0" w:type="auto"/>
            <w:vAlign w:val="center"/>
            <w:hideMark/>
          </w:tcPr>
          <w:p w14:paraId="3880905A" w14:textId="77777777" w:rsidR="0050202A" w:rsidRDefault="0050202A">
            <w:pPr>
              <w:spacing w:before="150"/>
              <w:rPr>
                <w:sz w:val="21"/>
                <w:szCs w:val="21"/>
              </w:rPr>
            </w:pPr>
            <w:r>
              <w:rPr>
                <w:sz w:val="21"/>
                <w:szCs w:val="21"/>
              </w:rPr>
              <w:t>Supplemental Videos</w:t>
            </w:r>
          </w:p>
        </w:tc>
        <w:tc>
          <w:tcPr>
            <w:tcW w:w="0" w:type="auto"/>
            <w:vAlign w:val="center"/>
            <w:hideMark/>
          </w:tcPr>
          <w:p w14:paraId="372E9A2C" w14:textId="77777777" w:rsidR="0050202A" w:rsidRDefault="0050202A">
            <w:pPr>
              <w:spacing w:before="150"/>
              <w:rPr>
                <w:sz w:val="21"/>
                <w:szCs w:val="21"/>
              </w:rPr>
            </w:pPr>
            <w:r>
              <w:rPr>
                <w:sz w:val="21"/>
                <w:szCs w:val="21"/>
              </w:rPr>
              <w:t xml:space="preserve">Submit as AVI, MOV, and MP4 files. For widest compatibility, we suggest authors provide video files as 128 </w:t>
            </w:r>
            <w:proofErr w:type="spellStart"/>
            <w:r>
              <w:rPr>
                <w:sz w:val="21"/>
                <w:szCs w:val="21"/>
              </w:rPr>
              <w:t>kbit</w:t>
            </w:r>
            <w:proofErr w:type="spellEnd"/>
            <w:r>
              <w:rPr>
                <w:sz w:val="21"/>
                <w:szCs w:val="21"/>
              </w:rPr>
              <w:t>/s AAC audio and 480p H.264 video in an MPEG-4 (mp4) format. Regardless of format submitted, authors should double check that their videos open and play in recent versions of both QuickTime and Windows Media Player.</w:t>
            </w:r>
          </w:p>
        </w:tc>
      </w:tr>
      <w:tr w:rsidR="0050202A" w14:paraId="1A6093BD" w14:textId="77777777" w:rsidTr="005B042E">
        <w:trPr>
          <w:tblCellSpacing w:w="15" w:type="dxa"/>
        </w:trPr>
        <w:tc>
          <w:tcPr>
            <w:tcW w:w="0" w:type="auto"/>
            <w:vAlign w:val="center"/>
            <w:hideMark/>
          </w:tcPr>
          <w:p w14:paraId="743D337A" w14:textId="77777777" w:rsidR="0050202A" w:rsidRDefault="0050202A">
            <w:pPr>
              <w:spacing w:before="150"/>
              <w:rPr>
                <w:sz w:val="21"/>
                <w:szCs w:val="21"/>
              </w:rPr>
            </w:pPr>
            <w:r>
              <w:rPr>
                <w:sz w:val="21"/>
                <w:szCs w:val="21"/>
              </w:rPr>
              <w:t>Supplemental Audio</w:t>
            </w:r>
          </w:p>
        </w:tc>
        <w:tc>
          <w:tcPr>
            <w:tcW w:w="0" w:type="auto"/>
            <w:vAlign w:val="center"/>
            <w:hideMark/>
          </w:tcPr>
          <w:p w14:paraId="6AECD2D1" w14:textId="77777777" w:rsidR="0050202A" w:rsidRDefault="0050202A">
            <w:pPr>
              <w:spacing w:before="150"/>
              <w:rPr>
                <w:sz w:val="21"/>
                <w:szCs w:val="21"/>
              </w:rPr>
            </w:pPr>
            <w:r>
              <w:rPr>
                <w:sz w:val="21"/>
                <w:szCs w:val="21"/>
              </w:rPr>
              <w:t>Submit as WAV or MP3 files. Please include a legend. Ensure that the files open and play in common audio players such as iTunes or Windows Media Player.</w:t>
            </w:r>
          </w:p>
        </w:tc>
      </w:tr>
      <w:tr w:rsidR="0050202A" w14:paraId="0C20636E" w14:textId="77777777" w:rsidTr="005B042E">
        <w:trPr>
          <w:tblCellSpacing w:w="15" w:type="dxa"/>
        </w:trPr>
        <w:tc>
          <w:tcPr>
            <w:tcW w:w="0" w:type="auto"/>
            <w:vAlign w:val="center"/>
            <w:hideMark/>
          </w:tcPr>
          <w:p w14:paraId="06107E39" w14:textId="77777777" w:rsidR="0050202A" w:rsidRDefault="0050202A">
            <w:pPr>
              <w:spacing w:before="150"/>
              <w:rPr>
                <w:sz w:val="21"/>
                <w:szCs w:val="21"/>
              </w:rPr>
            </w:pPr>
            <w:r>
              <w:rPr>
                <w:sz w:val="21"/>
                <w:szCs w:val="21"/>
              </w:rPr>
              <w:t>Large Supplemental Data sets</w:t>
            </w:r>
          </w:p>
        </w:tc>
        <w:tc>
          <w:tcPr>
            <w:tcW w:w="0" w:type="auto"/>
            <w:vAlign w:val="center"/>
            <w:hideMark/>
          </w:tcPr>
          <w:p w14:paraId="41C70BE7" w14:textId="77777777" w:rsidR="0050202A" w:rsidRDefault="0050202A">
            <w:pPr>
              <w:spacing w:before="150"/>
              <w:rPr>
                <w:sz w:val="21"/>
                <w:szCs w:val="21"/>
              </w:rPr>
            </w:pPr>
            <w:r>
              <w:rPr>
                <w:sz w:val="21"/>
                <w:szCs w:val="21"/>
              </w:rPr>
              <w:t>Submit in a compressed format (e.g. zip or tar.gz).</w:t>
            </w:r>
          </w:p>
        </w:tc>
      </w:tr>
    </w:tbl>
    <w:p w14:paraId="51932384" w14:textId="77777777" w:rsidR="0050202A" w:rsidRDefault="0050202A" w:rsidP="00302989">
      <w:pPr>
        <w:pStyle w:val="Heading2"/>
      </w:pPr>
      <w:hyperlink r:id="rId12" w:anchor="style-considerations" w:history="1">
        <w:r>
          <w:rPr>
            <w:rStyle w:val="Hyperlink"/>
          </w:rPr>
          <w:t>Style Considerations</w:t>
        </w:r>
      </w:hyperlink>
    </w:p>
    <w:p w14:paraId="14C64D68" w14:textId="77777777" w:rsidR="0050202A" w:rsidRDefault="0050202A" w:rsidP="00302989">
      <w:hyperlink r:id="rId13" w:anchor="units-symbols-style" w:history="1">
        <w:r>
          <w:rPr>
            <w:rStyle w:val="Strong"/>
            <w:color w:val="0000FF"/>
            <w:u w:val="single"/>
          </w:rPr>
          <w:t>Units, Symbols, Mathematics, Abbreviations</w:t>
        </w:r>
      </w:hyperlink>
      <w:r>
        <w:t xml:space="preserve"> </w:t>
      </w:r>
    </w:p>
    <w:p w14:paraId="16944914" w14:textId="77777777" w:rsidR="0050202A" w:rsidRDefault="0050202A" w:rsidP="00302989">
      <w:pPr>
        <w:numPr>
          <w:ilvl w:val="0"/>
          <w:numId w:val="14"/>
        </w:numPr>
        <w:spacing w:before="100" w:beforeAutospacing="1" w:after="100" w:afterAutospacing="1"/>
      </w:pPr>
      <w:r>
        <w:t xml:space="preserve">Where possible and appropriate, use the </w:t>
      </w:r>
      <w:hyperlink r:id="rId14" w:history="1">
        <w:r>
          <w:rPr>
            <w:rStyle w:val="Hyperlink"/>
          </w:rPr>
          <w:t xml:space="preserve">International System of Units. </w:t>
        </w:r>
      </w:hyperlink>
    </w:p>
    <w:p w14:paraId="51C443E1" w14:textId="77777777" w:rsidR="0050202A" w:rsidRDefault="0050202A" w:rsidP="00302989">
      <w:pPr>
        <w:numPr>
          <w:ilvl w:val="0"/>
          <w:numId w:val="14"/>
        </w:numPr>
        <w:spacing w:before="100" w:beforeAutospacing="1" w:after="100" w:afterAutospacing="1"/>
      </w:pPr>
      <w:r>
        <w:t>Use discipline specific (non-SI) units only where they are widely adopted within the field.</w:t>
      </w:r>
    </w:p>
    <w:p w14:paraId="716CF0BE" w14:textId="77777777" w:rsidR="0050202A" w:rsidRDefault="0050202A" w:rsidP="00302989">
      <w:pPr>
        <w:numPr>
          <w:ilvl w:val="0"/>
          <w:numId w:val="14"/>
        </w:numPr>
        <w:spacing w:before="100" w:beforeAutospacing="1" w:after="100" w:afterAutospacing="1"/>
      </w:pPr>
      <w:r>
        <w:t>Symbols should be used in lieu of abbreviations for mathematical expressions &amp; defined at first use.</w:t>
      </w:r>
    </w:p>
    <w:p w14:paraId="7B5C9956" w14:textId="77777777" w:rsidR="0050202A" w:rsidRDefault="0050202A" w:rsidP="00302989">
      <w:pPr>
        <w:numPr>
          <w:ilvl w:val="0"/>
          <w:numId w:val="14"/>
        </w:numPr>
        <w:spacing w:before="100" w:beforeAutospacing="1" w:after="100" w:afterAutospacing="1"/>
      </w:pPr>
      <w:r>
        <w:t>Spell out the numbers 1-9 unless used with units.</w:t>
      </w:r>
    </w:p>
    <w:p w14:paraId="2A73833C" w14:textId="77777777" w:rsidR="0050202A" w:rsidRDefault="0050202A" w:rsidP="00302989">
      <w:hyperlink r:id="rId15" w:anchor="manuscript-text-style" w:history="1">
        <w:r>
          <w:rPr>
            <w:rStyle w:val="Strong"/>
            <w:color w:val="0000FF"/>
            <w:u w:val="single"/>
          </w:rPr>
          <w:t>Manuscript Text</w:t>
        </w:r>
      </w:hyperlink>
      <w:r>
        <w:t xml:space="preserve"> </w:t>
      </w:r>
    </w:p>
    <w:p w14:paraId="2C7E6C8A" w14:textId="77777777" w:rsidR="0050202A" w:rsidRDefault="0050202A" w:rsidP="00302989">
      <w:pPr>
        <w:numPr>
          <w:ilvl w:val="0"/>
          <w:numId w:val="15"/>
        </w:numPr>
        <w:spacing w:before="100" w:beforeAutospacing="1" w:after="100" w:afterAutospacing="1"/>
      </w:pPr>
      <w:r>
        <w:t>Articles must be written in clear, unambiguous English for an international audience.</w:t>
      </w:r>
    </w:p>
    <w:p w14:paraId="0916B883" w14:textId="77777777" w:rsidR="0050202A" w:rsidRDefault="0050202A" w:rsidP="00302989">
      <w:pPr>
        <w:numPr>
          <w:ilvl w:val="0"/>
          <w:numId w:val="15"/>
        </w:numPr>
        <w:spacing w:before="100" w:beforeAutospacing="1" w:after="100" w:afterAutospacing="1"/>
      </w:pPr>
      <w:r>
        <w:t>The established norms of academic writing within your field should be followed.</w:t>
      </w:r>
    </w:p>
    <w:p w14:paraId="47B12CEA" w14:textId="77777777" w:rsidR="0050202A" w:rsidRDefault="0050202A" w:rsidP="00302989">
      <w:pPr>
        <w:numPr>
          <w:ilvl w:val="0"/>
          <w:numId w:val="15"/>
        </w:numPr>
        <w:spacing w:before="100" w:beforeAutospacing="1" w:after="100" w:afterAutospacing="1"/>
      </w:pPr>
      <w:r>
        <w:t>Either English or American spelling is acceptable provided it is consistently used throughout.</w:t>
      </w:r>
    </w:p>
    <w:p w14:paraId="7314F71A" w14:textId="77777777" w:rsidR="0050202A" w:rsidRDefault="0050202A" w:rsidP="00302989">
      <w:pPr>
        <w:numPr>
          <w:ilvl w:val="0"/>
          <w:numId w:val="15"/>
        </w:numPr>
        <w:spacing w:before="100" w:beforeAutospacing="1" w:after="100" w:afterAutospacing="1"/>
      </w:pPr>
      <w:r>
        <w:t>Nomenclature: Biological &amp; medical nomenclature should adhere to recognized guidelines set forth by international committee regulations or authoritative bodies for specific fields, as applicable.</w:t>
      </w:r>
    </w:p>
    <w:p w14:paraId="0658A872" w14:textId="77777777" w:rsidR="0050202A" w:rsidRDefault="0050202A" w:rsidP="00302989">
      <w:hyperlink r:id="rId16" w:anchor="figure-style" w:history="1">
        <w:r>
          <w:rPr>
            <w:rStyle w:val="Strong"/>
            <w:color w:val="0000FF"/>
            <w:u w:val="single"/>
          </w:rPr>
          <w:t>Figures</w:t>
        </w:r>
      </w:hyperlink>
      <w:r>
        <w:t xml:space="preserve"> </w:t>
      </w:r>
    </w:p>
    <w:p w14:paraId="1242C49B" w14:textId="77777777" w:rsidR="0050202A" w:rsidRDefault="0050202A" w:rsidP="00302989">
      <w:pPr>
        <w:numPr>
          <w:ilvl w:val="0"/>
          <w:numId w:val="16"/>
        </w:numPr>
        <w:spacing w:before="100" w:beforeAutospacing="1" w:after="100" w:afterAutospacing="1"/>
      </w:pPr>
      <w:r>
        <w:t>Image Manipulation: Figures should only be (minimally) processed or manipulated in order to add labels, arrows, or to change contrast or brightness if applied to the entire image as well as the controls. They should not be adjusted in any way that could lead to misinterpretation of the information in the original image. Unprocessed figure files and data must be retained for editorial review upon request. The descriptions of changes, hardware and software used to take images and make adjustments must also be provided. Inappropriate figure manipulation is grounds for article retraction and/or reporting to institutional oversight boards.</w:t>
      </w:r>
    </w:p>
    <w:p w14:paraId="267D21B6" w14:textId="77777777" w:rsidR="0050202A" w:rsidRDefault="0050202A" w:rsidP="00302989">
      <w:pPr>
        <w:numPr>
          <w:ilvl w:val="0"/>
          <w:numId w:val="16"/>
        </w:numPr>
        <w:spacing w:before="100" w:beforeAutospacing="1" w:after="100" w:afterAutospacing="1"/>
      </w:pPr>
      <w:r>
        <w:t xml:space="preserve">"Figure" refers to all images such as graphs, charts, line drawings and photographs. When citing figures in the text, the abbreviation "Fig." should be used. If the citation is the beginning of the sentence, use the full word "Figure" instead. </w:t>
      </w:r>
    </w:p>
    <w:p w14:paraId="29830DD3" w14:textId="77777777" w:rsidR="0050202A" w:rsidRDefault="0050202A" w:rsidP="00302989">
      <w:pPr>
        <w:numPr>
          <w:ilvl w:val="0"/>
          <w:numId w:val="16"/>
        </w:numPr>
        <w:spacing w:before="100" w:beforeAutospacing="1" w:after="100" w:afterAutospacing="1"/>
      </w:pPr>
      <w:r>
        <w:t>All figures should be referenced within the text.</w:t>
      </w:r>
    </w:p>
    <w:p w14:paraId="23B60ECD" w14:textId="77777777" w:rsidR="0050202A" w:rsidRDefault="0050202A" w:rsidP="00302989">
      <w:pPr>
        <w:numPr>
          <w:ilvl w:val="0"/>
          <w:numId w:val="16"/>
        </w:numPr>
        <w:spacing w:before="100" w:beforeAutospacing="1" w:after="100" w:afterAutospacing="1"/>
      </w:pPr>
      <w:r>
        <w:t>If Legends are submitted as part of the image (which is acceptable for initial review, but not for final production ready files) then the text should be placed underneath the figure. At revision or acceptance, the legends should be provided as a separate list in a text document.</w:t>
      </w:r>
    </w:p>
    <w:p w14:paraId="1A629C53" w14:textId="77777777" w:rsidR="0050202A" w:rsidRDefault="0050202A" w:rsidP="00302989">
      <w:pPr>
        <w:numPr>
          <w:ilvl w:val="0"/>
          <w:numId w:val="16"/>
        </w:numPr>
        <w:spacing w:before="100" w:beforeAutospacing="1" w:after="100" w:afterAutospacing="1"/>
      </w:pPr>
      <w:r>
        <w:t xml:space="preserve">Figure legends should be </w:t>
      </w:r>
      <w:proofErr w:type="gramStart"/>
      <w:r>
        <w:t>self contained</w:t>
      </w:r>
      <w:proofErr w:type="gramEnd"/>
      <w:r>
        <w:t xml:space="preserve"> and clearly describe the figure and its contents.</w:t>
      </w:r>
    </w:p>
    <w:p w14:paraId="5413EB6D" w14:textId="77777777" w:rsidR="0050202A" w:rsidRDefault="0050202A" w:rsidP="00302989">
      <w:pPr>
        <w:numPr>
          <w:ilvl w:val="0"/>
          <w:numId w:val="16"/>
        </w:numPr>
        <w:spacing w:before="100" w:beforeAutospacing="1" w:after="100" w:afterAutospacing="1"/>
      </w:pPr>
      <w:r>
        <w:t>The graphical area of a figure should include information about scales, abbreviations, limits, etc.</w:t>
      </w:r>
    </w:p>
    <w:p w14:paraId="1B3B952F" w14:textId="77777777" w:rsidR="0050202A" w:rsidRDefault="0050202A" w:rsidP="00302989">
      <w:hyperlink r:id="rId17" w:anchor="lennean-binomials" w:history="1">
        <w:proofErr w:type="spellStart"/>
        <w:r>
          <w:rPr>
            <w:rStyle w:val="Strong"/>
            <w:color w:val="0000FF"/>
            <w:u w:val="single"/>
          </w:rPr>
          <w:t>Linnean</w:t>
        </w:r>
        <w:proofErr w:type="spellEnd"/>
        <w:r>
          <w:rPr>
            <w:rStyle w:val="Strong"/>
            <w:color w:val="0000FF"/>
            <w:u w:val="single"/>
          </w:rPr>
          <w:t xml:space="preserve"> Binomials</w:t>
        </w:r>
      </w:hyperlink>
      <w:r>
        <w:t xml:space="preserve"> </w:t>
      </w:r>
    </w:p>
    <w:p w14:paraId="57D6E4B8" w14:textId="77777777" w:rsidR="0050202A" w:rsidRDefault="0050202A" w:rsidP="00302989">
      <w:pPr>
        <w:numPr>
          <w:ilvl w:val="0"/>
          <w:numId w:val="17"/>
        </w:numPr>
        <w:spacing w:before="100" w:beforeAutospacing="1" w:after="100" w:afterAutospacing="1"/>
      </w:pPr>
      <w:r>
        <w:t xml:space="preserve">Authors are encouraged to provide taxonomic authors of </w:t>
      </w:r>
      <w:proofErr w:type="spellStart"/>
      <w:r>
        <w:t>Linnean</w:t>
      </w:r>
      <w:proofErr w:type="spellEnd"/>
      <w:r>
        <w:t xml:space="preserve"> binomials when first used in the text, particularly for taxa that are the focus of the paper in question. Where several taxa are named, citation of taxonomic authors in Tables is regarded as an adequate substitute for citation in the body of the text. Authors of zoological names should consist of initials plus full surnames, whereas authors of botanical names should be abbreviated following </w:t>
      </w:r>
      <w:proofErr w:type="spellStart"/>
      <w:r>
        <w:t>Brummitt</w:t>
      </w:r>
      <w:proofErr w:type="spellEnd"/>
      <w:r>
        <w:t xml:space="preserve"> &amp; Powell's (1992) 'Authors of plant names'. In either case, binomials carrying more than three authors should be abbreviated to 'et al.' subsequent to the name of the third author. </w:t>
      </w:r>
    </w:p>
    <w:p w14:paraId="6A114CF8" w14:textId="77777777" w:rsidR="0050202A" w:rsidRDefault="0050202A" w:rsidP="00302989">
      <w:pPr>
        <w:spacing w:before="100" w:beforeAutospacing="1" w:after="100" w:afterAutospacing="1"/>
        <w:ind w:left="360"/>
      </w:pPr>
    </w:p>
    <w:p w14:paraId="34C2B60A" w14:textId="77777777" w:rsidR="0050202A" w:rsidRPr="00130041" w:rsidRDefault="0050202A" w:rsidP="00302989">
      <w:pPr>
        <w:pStyle w:val="CommentText"/>
        <w:rPr>
          <w:b/>
        </w:rPr>
      </w:pPr>
    </w:p>
    <w:p w14:paraId="2CCE5F59" w14:textId="77777777" w:rsidR="0050202A" w:rsidRDefault="0050202A" w:rsidP="00302989">
      <w:pPr>
        <w:pStyle w:val="CommentText"/>
      </w:pPr>
    </w:p>
  </w:comment>
  <w:comment w:id="9" w:author="Javier Tabima" w:date="2013-10-28T13:09:00Z" w:initials="JT">
    <w:p w14:paraId="2A682797" w14:textId="6AE12135" w:rsidR="0050202A" w:rsidRDefault="0050202A">
      <w:pPr>
        <w:pStyle w:val="CommentText"/>
      </w:pPr>
      <w:r>
        <w:rPr>
          <w:rStyle w:val="CommentReference"/>
        </w:rPr>
        <w:annotationRef/>
      </w:r>
      <w:r>
        <w:t>I still have to review the abstract!</w:t>
      </w:r>
    </w:p>
  </w:comment>
  <w:comment w:id="26" w:author="sydney.everhart" w:date="2013-10-28T13:09:00Z" w:initials="SEE">
    <w:p w14:paraId="6EF459EC" w14:textId="2F2A993D" w:rsidR="0050202A" w:rsidRDefault="0050202A">
      <w:pPr>
        <w:pStyle w:val="CommentText"/>
      </w:pPr>
      <w:r>
        <w:rPr>
          <w:rStyle w:val="CommentReference"/>
        </w:rPr>
        <w:annotationRef/>
      </w:r>
      <w:r>
        <w:t>Might want to mention Molecular Ecology's repository of microsatellite markers</w:t>
      </w:r>
    </w:p>
  </w:comment>
  <w:comment w:id="27" w:author="sydney.everhart" w:date="2013-10-28T13:09:00Z" w:initials="SEE">
    <w:p w14:paraId="40E087A3" w14:textId="6BD9A31C" w:rsidR="0050202A" w:rsidRDefault="0050202A">
      <w:pPr>
        <w:pStyle w:val="CommentText"/>
      </w:pPr>
      <w:r>
        <w:rPr>
          <w:rStyle w:val="CommentReference"/>
        </w:rPr>
        <w:annotationRef/>
      </w:r>
      <w:r>
        <w:t>Seems to fit better under this question...</w:t>
      </w:r>
    </w:p>
  </w:comment>
  <w:comment w:id="28" w:author="sydney.everhart" w:date="2013-10-28T13:09:00Z" w:initials="SEE">
    <w:p w14:paraId="646AFA18" w14:textId="77777777" w:rsidR="0050202A" w:rsidRDefault="0050202A" w:rsidP="001F6662">
      <w:pPr>
        <w:pStyle w:val="CommentText"/>
      </w:pPr>
      <w:r>
        <w:rPr>
          <w:rStyle w:val="CommentReference"/>
        </w:rPr>
        <w:annotationRef/>
      </w:r>
      <w:r>
        <w:t>Please provide a web address or citation for each database.</w:t>
      </w:r>
    </w:p>
  </w:comment>
  <w:comment w:id="40" w:author="Javier Tabima" w:date="2013-11-11T13:29:00Z" w:initials="JT">
    <w:p w14:paraId="7EBBFE9A" w14:textId="40CB8DE7" w:rsidR="0050202A" w:rsidRDefault="0050202A">
      <w:pPr>
        <w:pStyle w:val="CommentText"/>
      </w:pPr>
      <w:r>
        <w:rPr>
          <w:rStyle w:val="CommentReference"/>
        </w:rPr>
        <w:annotationRef/>
      </w:r>
      <w:r>
        <w:t xml:space="preserve">We need to sit down and reorganize the methods. I don’t follow the structure here at all… I was thinking of having 1). The development of the idea (components and parts) 2). </w:t>
      </w:r>
      <w:proofErr w:type="spellStart"/>
      <w:r>
        <w:t>Develompemnt</w:t>
      </w:r>
      <w:proofErr w:type="spellEnd"/>
      <w:r>
        <w:t xml:space="preserve"> of databases and 3)</w:t>
      </w:r>
      <w:proofErr w:type="gramStart"/>
      <w:r>
        <w:t>.What</w:t>
      </w:r>
      <w:proofErr w:type="gramEnd"/>
      <w:r>
        <w:t xml:space="preserve"> did we ran.</w:t>
      </w:r>
    </w:p>
  </w:comment>
  <w:comment w:id="85" w:author="sydney.everhart" w:date="2013-11-11T13:30:00Z" w:initials="SEE">
    <w:p w14:paraId="4B850627" w14:textId="77777777" w:rsidR="0050202A" w:rsidRDefault="0050202A" w:rsidP="002756B4">
      <w:pPr>
        <w:pStyle w:val="CommentText"/>
      </w:pPr>
      <w:r>
        <w:rPr>
          <w:rStyle w:val="CommentReference"/>
        </w:rPr>
        <w:annotationRef/>
      </w:r>
      <w:r>
        <w:t>Figures are typically not cited in a methods section, however, for this paper, we might have to change the headers, so for now, I'll leave this here.</w:t>
      </w:r>
    </w:p>
  </w:comment>
  <w:comment w:id="86" w:author="Javier Tabima" w:date="2013-11-11T13:57:00Z" w:initials="JT">
    <w:p w14:paraId="4949ED92" w14:textId="6E25BB08" w:rsidR="0050202A" w:rsidRDefault="0050202A" w:rsidP="002756B4">
      <w:pPr>
        <w:pStyle w:val="CommentText"/>
      </w:pPr>
      <w:r>
        <w:rPr>
          <w:rStyle w:val="CommentReference"/>
        </w:rPr>
        <w:annotationRef/>
      </w:r>
      <w:r>
        <w:t>Why wou</w:t>
      </w:r>
      <w:r w:rsidR="00AD1D09">
        <w:t>ld we want to add figures here? If the method is developing the tools using a R web framework we need to add them as a result, right?</w:t>
      </w:r>
    </w:p>
  </w:comment>
  <w:comment w:id="90" w:author="sydney.everhart" w:date="2013-11-11T13:30:00Z" w:initials="SEE">
    <w:p w14:paraId="342BC6FE" w14:textId="77777777" w:rsidR="0050202A" w:rsidRDefault="0050202A" w:rsidP="002756B4">
      <w:pPr>
        <w:pStyle w:val="CommentText"/>
      </w:pPr>
      <w:r>
        <w:rPr>
          <w:rStyle w:val="CommentReference"/>
        </w:rPr>
        <w:annotationRef/>
      </w:r>
      <w:proofErr w:type="gramStart"/>
      <w:r>
        <w:t>the</w:t>
      </w:r>
      <w:proofErr w:type="gramEnd"/>
      <w:r>
        <w:t xml:space="preserve"> input wasn't readable by R to begin with?  That doesn't make sense.  I thought that Shiny would read the data into R.  </w:t>
      </w:r>
    </w:p>
  </w:comment>
  <w:comment w:id="91" w:author="Javier Tabima" w:date="2013-11-11T13:30:00Z" w:initials="JT">
    <w:p w14:paraId="0E7DC6A8" w14:textId="77777777" w:rsidR="0050202A" w:rsidRDefault="0050202A" w:rsidP="002756B4">
      <w:pPr>
        <w:pStyle w:val="CommentText"/>
      </w:pPr>
      <w:r>
        <w:rPr>
          <w:rStyle w:val="CommentReference"/>
        </w:rPr>
        <w:annotationRef/>
      </w:r>
      <w:r>
        <w:t xml:space="preserve">Remember: Shiny is just the communication package between html5 and R, not the R structure itself. That’s why </w:t>
      </w:r>
      <w:proofErr w:type="spellStart"/>
      <w:r>
        <w:t>poppr</w:t>
      </w:r>
      <w:proofErr w:type="spellEnd"/>
      <w:r>
        <w:t xml:space="preserve"> is used for.</w:t>
      </w:r>
    </w:p>
  </w:comment>
  <w:comment w:id="94" w:author="Javier Tabima" w:date="2013-11-11T13:30:00Z" w:initials="JT">
    <w:p w14:paraId="0A3AE058" w14:textId="77777777" w:rsidR="0050202A" w:rsidRDefault="0050202A" w:rsidP="002756B4">
      <w:pPr>
        <w:pStyle w:val="CommentText"/>
      </w:pPr>
      <w:r>
        <w:rPr>
          <w:rStyle w:val="CommentReference"/>
        </w:rPr>
        <w:annotationRef/>
      </w:r>
      <w:r>
        <w:t xml:space="preserve">I Don’t think that we need to add the protocols here, because the protocols of PCR are irrelevant here, we can just tell them to go to the reference or to the website. </w:t>
      </w:r>
    </w:p>
  </w:comment>
  <w:comment w:id="116" w:author="sydney.everhart" w:date="2013-11-11T13:22:00Z" w:initials="SEE">
    <w:p w14:paraId="146B0445" w14:textId="77777777" w:rsidR="0050202A" w:rsidRDefault="0050202A" w:rsidP="00B26D8B">
      <w:pPr>
        <w:pStyle w:val="CommentText"/>
      </w:pPr>
      <w:r>
        <w:rPr>
          <w:rStyle w:val="CommentReference"/>
        </w:rPr>
        <w:annotationRef/>
      </w:r>
      <w:r>
        <w:t>Instead of specific protocols, need to describe how these protocols were obtained and why they are good protocols for a database like this.</w:t>
      </w:r>
    </w:p>
  </w:comment>
  <w:comment w:id="117" w:author="Javier Tabima" w:date="2013-11-11T13:22:00Z" w:initials="JT">
    <w:p w14:paraId="688F7CAB" w14:textId="77777777" w:rsidR="0050202A" w:rsidRDefault="0050202A" w:rsidP="00B26D8B">
      <w:pPr>
        <w:pStyle w:val="CommentText"/>
      </w:pPr>
      <w:r>
        <w:rPr>
          <w:rStyle w:val="CommentReference"/>
        </w:rPr>
        <w:annotationRef/>
      </w:r>
      <w:r>
        <w:t xml:space="preserve">I disagree with you, we are trying to </w:t>
      </w:r>
      <w:proofErr w:type="spellStart"/>
      <w:r>
        <w:t>usea</w:t>
      </w:r>
      <w:proofErr w:type="spellEnd"/>
      <w:r>
        <w:t xml:space="preserve"> this genes specifically and the </w:t>
      </w:r>
      <w:proofErr w:type="spellStart"/>
      <w:r>
        <w:t>explation</w:t>
      </w:r>
      <w:proofErr w:type="spellEnd"/>
      <w:r>
        <w:t xml:space="preserve"> of why its at the beginning of the text. I Think the protocols are the important issue in this part of the paper.</w:t>
      </w:r>
    </w:p>
  </w:comment>
  <w:comment w:id="156" w:author="sydney.everhart" w:date="2013-10-28T13:09:00Z" w:initials="SEE">
    <w:p w14:paraId="308DA6B5" w14:textId="45414D96" w:rsidR="0050202A" w:rsidRDefault="0050202A">
      <w:pPr>
        <w:pStyle w:val="CommentText"/>
      </w:pPr>
      <w:r>
        <w:rPr>
          <w:rStyle w:val="CommentReference"/>
        </w:rPr>
        <w:annotationRef/>
      </w:r>
      <w:r>
        <w:t>Need to italicize species names throughout text</w:t>
      </w:r>
    </w:p>
  </w:comment>
  <w:comment w:id="181" w:author="sydney.everhart" w:date="2013-10-28T13:09:00Z" w:initials="SEE">
    <w:p w14:paraId="0640F16F" w14:textId="08B5E684" w:rsidR="0050202A" w:rsidRDefault="0050202A">
      <w:pPr>
        <w:pStyle w:val="CommentText"/>
      </w:pPr>
      <w:r>
        <w:rPr>
          <w:rStyle w:val="CommentReference"/>
        </w:rPr>
        <w:annotationRef/>
      </w:r>
      <w:r>
        <w:t>Instead of specific protocols, need to describe how these protocols were obtained and why they are good protocols for a database like this.</w:t>
      </w:r>
    </w:p>
  </w:comment>
  <w:comment w:id="182" w:author="Javier Tabima" w:date="2013-11-11T00:16:00Z" w:initials="JT">
    <w:p w14:paraId="39E15E13" w14:textId="566D1EA0" w:rsidR="0050202A" w:rsidRDefault="0050202A">
      <w:pPr>
        <w:pStyle w:val="CommentText"/>
      </w:pPr>
      <w:r>
        <w:rPr>
          <w:rStyle w:val="CommentReference"/>
        </w:rPr>
        <w:annotationRef/>
      </w:r>
      <w:r>
        <w:t xml:space="preserve">I disagree with you, we are trying to </w:t>
      </w:r>
      <w:proofErr w:type="spellStart"/>
      <w:r>
        <w:t>usea</w:t>
      </w:r>
      <w:proofErr w:type="spellEnd"/>
      <w:r>
        <w:t xml:space="preserve"> this genes specifically and the </w:t>
      </w:r>
      <w:proofErr w:type="spellStart"/>
      <w:r>
        <w:t>explation</w:t>
      </w:r>
      <w:proofErr w:type="spellEnd"/>
      <w:r>
        <w:t xml:space="preserve"> of why its at the beginning of the text. I Think the protocols are the important issue in this part of the paper.</w:t>
      </w:r>
    </w:p>
  </w:comment>
  <w:comment w:id="184" w:author="sydney.everhart" w:date="2013-10-28T13:09:00Z" w:initials="SEE">
    <w:p w14:paraId="2DABBA1F" w14:textId="300FF77A" w:rsidR="0050202A" w:rsidRDefault="0050202A">
      <w:pPr>
        <w:pStyle w:val="CommentText"/>
      </w:pPr>
      <w:r>
        <w:rPr>
          <w:rStyle w:val="CommentReference"/>
        </w:rPr>
        <w:annotationRef/>
      </w:r>
    </w:p>
  </w:comment>
  <w:comment w:id="215" w:author="sydney.everhart" w:date="2013-10-28T13:09:00Z" w:initials="SEE">
    <w:p w14:paraId="65936D1B" w14:textId="63CD86E3" w:rsidR="0050202A" w:rsidRDefault="0050202A">
      <w:pPr>
        <w:pStyle w:val="CommentText"/>
      </w:pPr>
      <w:r>
        <w:rPr>
          <w:rStyle w:val="CommentReference"/>
        </w:rPr>
        <w:annotationRef/>
      </w:r>
      <w:proofErr w:type="gramStart"/>
      <w:r>
        <w:t>modified</w:t>
      </w:r>
      <w:proofErr w:type="gramEnd"/>
      <w:r>
        <w:t xml:space="preserve"> how?</w:t>
      </w:r>
    </w:p>
  </w:comment>
  <w:comment w:id="221" w:author="sydney.everhart" w:date="2013-10-28T13:09:00Z" w:initials="SEE">
    <w:p w14:paraId="06F21259" w14:textId="0FB6892C" w:rsidR="0050202A" w:rsidRDefault="0050202A">
      <w:pPr>
        <w:pStyle w:val="CommentText"/>
      </w:pPr>
      <w:r>
        <w:rPr>
          <w:rStyle w:val="CommentReference"/>
        </w:rPr>
        <w:annotationRef/>
      </w:r>
      <w:r>
        <w:t>Figures are typically not cited in a methods section, however, for this paper, we might have to change the headers, so for now, I'll leave this here.</w:t>
      </w:r>
    </w:p>
  </w:comment>
  <w:comment w:id="222" w:author="Javier Tabima" w:date="2013-11-11T00:18:00Z" w:initials="JT">
    <w:p w14:paraId="5797145B" w14:textId="19877076" w:rsidR="0050202A" w:rsidRDefault="0050202A">
      <w:pPr>
        <w:pStyle w:val="CommentText"/>
      </w:pPr>
      <w:r>
        <w:rPr>
          <w:rStyle w:val="CommentReference"/>
        </w:rPr>
        <w:annotationRef/>
      </w:r>
      <w:r>
        <w:t>Why would we want to add figures here??</w:t>
      </w:r>
    </w:p>
  </w:comment>
  <w:comment w:id="223" w:author="sydney.everhart" w:date="2013-10-28T13:09:00Z" w:initials="SEE">
    <w:p w14:paraId="085FC38D" w14:textId="5CDD9D63" w:rsidR="0050202A" w:rsidRDefault="0050202A">
      <w:pPr>
        <w:pStyle w:val="CommentText"/>
      </w:pPr>
      <w:r>
        <w:rPr>
          <w:rStyle w:val="CommentReference"/>
        </w:rPr>
        <w:annotationRef/>
      </w:r>
      <w:proofErr w:type="gramStart"/>
      <w:r>
        <w:t>the</w:t>
      </w:r>
      <w:proofErr w:type="gramEnd"/>
      <w:r>
        <w:t xml:space="preserve"> input wasn't readable by R to begin with?  That doesn't make sense.  I thought that Shiny would read the data into R.  </w:t>
      </w:r>
    </w:p>
  </w:comment>
  <w:comment w:id="224" w:author="Javier Tabima" w:date="2013-11-11T00:20:00Z" w:initials="JT">
    <w:p w14:paraId="31F0AA5E" w14:textId="057A4F56" w:rsidR="0050202A" w:rsidRDefault="0050202A">
      <w:pPr>
        <w:pStyle w:val="CommentText"/>
      </w:pPr>
      <w:r>
        <w:rPr>
          <w:rStyle w:val="CommentReference"/>
        </w:rPr>
        <w:annotationRef/>
      </w:r>
      <w:r>
        <w:t xml:space="preserve">Remember: Shiny is just the communication package between html5 and R, not the R structure itself. That’s why </w:t>
      </w:r>
      <w:proofErr w:type="spellStart"/>
      <w:r>
        <w:t>poppr</w:t>
      </w:r>
      <w:proofErr w:type="spellEnd"/>
      <w:r>
        <w:t xml:space="preserve"> is used for.</w:t>
      </w:r>
    </w:p>
  </w:comment>
  <w:comment w:id="229" w:author="Javier Tabima" w:date="2013-10-28T13:09:00Z" w:initials="JT">
    <w:p w14:paraId="76777E4A" w14:textId="75E4E3B7" w:rsidR="0050202A" w:rsidRDefault="0050202A">
      <w:pPr>
        <w:pStyle w:val="CommentText"/>
      </w:pPr>
      <w:r>
        <w:rPr>
          <w:rStyle w:val="CommentReference"/>
        </w:rPr>
        <w:annotationRef/>
      </w:r>
      <w:r>
        <w:t xml:space="preserve">I Don’t think that we need to add the protocols here, because the protocols of PCR are irrelevant here, we can just tell them to go to the reference or to the website. </w:t>
      </w:r>
    </w:p>
  </w:comment>
  <w:comment w:id="228" w:author="sydney.everhart" w:date="2013-10-28T13:09:00Z" w:initials="SEE">
    <w:p w14:paraId="7290D5AE" w14:textId="396265F4" w:rsidR="0050202A" w:rsidRDefault="0050202A">
      <w:pPr>
        <w:pStyle w:val="CommentText"/>
      </w:pPr>
      <w:r>
        <w:rPr>
          <w:rStyle w:val="CommentReference"/>
        </w:rPr>
        <w:annotationRef/>
      </w:r>
      <w:r>
        <w:t>I don't understand what you mean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110"/>
    <w:multiLevelType w:val="hybridMultilevel"/>
    <w:tmpl w:val="BEDC9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E4572"/>
    <w:multiLevelType w:val="multilevel"/>
    <w:tmpl w:val="D70A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56F8B"/>
    <w:multiLevelType w:val="multilevel"/>
    <w:tmpl w:val="FBD8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71F8E"/>
    <w:multiLevelType w:val="hybridMultilevel"/>
    <w:tmpl w:val="7BECAC72"/>
    <w:lvl w:ilvl="0" w:tplc="C66A8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1052FF"/>
    <w:multiLevelType w:val="multilevel"/>
    <w:tmpl w:val="810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76D3A"/>
    <w:multiLevelType w:val="hybridMultilevel"/>
    <w:tmpl w:val="4BEA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70932"/>
    <w:multiLevelType w:val="multilevel"/>
    <w:tmpl w:val="E3A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C5B5D"/>
    <w:multiLevelType w:val="multilevel"/>
    <w:tmpl w:val="AFC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6049B"/>
    <w:multiLevelType w:val="multilevel"/>
    <w:tmpl w:val="D906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72D44"/>
    <w:multiLevelType w:val="multilevel"/>
    <w:tmpl w:val="A9F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A56EC1"/>
    <w:multiLevelType w:val="multilevel"/>
    <w:tmpl w:val="60A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E7601"/>
    <w:multiLevelType w:val="multilevel"/>
    <w:tmpl w:val="9264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A1ABC"/>
    <w:multiLevelType w:val="hybridMultilevel"/>
    <w:tmpl w:val="7368E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D1F96"/>
    <w:multiLevelType w:val="multilevel"/>
    <w:tmpl w:val="0B3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CE56E5"/>
    <w:multiLevelType w:val="multilevel"/>
    <w:tmpl w:val="A5B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102474"/>
    <w:multiLevelType w:val="multilevel"/>
    <w:tmpl w:val="459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24DA4"/>
    <w:multiLevelType w:val="multilevel"/>
    <w:tmpl w:val="B2A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5"/>
  </w:num>
  <w:num w:numId="5">
    <w:abstractNumId w:val="15"/>
  </w:num>
  <w:num w:numId="6">
    <w:abstractNumId w:val="1"/>
  </w:num>
  <w:num w:numId="7">
    <w:abstractNumId w:val="7"/>
  </w:num>
  <w:num w:numId="8">
    <w:abstractNumId w:val="14"/>
  </w:num>
  <w:num w:numId="9">
    <w:abstractNumId w:val="13"/>
  </w:num>
  <w:num w:numId="10">
    <w:abstractNumId w:val="10"/>
  </w:num>
  <w:num w:numId="11">
    <w:abstractNumId w:val="11"/>
  </w:num>
  <w:num w:numId="12">
    <w:abstractNumId w:val="8"/>
  </w:num>
  <w:num w:numId="13">
    <w:abstractNumId w:val="4"/>
  </w:num>
  <w:num w:numId="14">
    <w:abstractNumId w:val="16"/>
  </w:num>
  <w:num w:numId="15">
    <w:abstractNumId w:val="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97"/>
    <w:rsid w:val="00063325"/>
    <w:rsid w:val="000805B9"/>
    <w:rsid w:val="0009024C"/>
    <w:rsid w:val="000A7D66"/>
    <w:rsid w:val="001029F5"/>
    <w:rsid w:val="00130041"/>
    <w:rsid w:val="00173286"/>
    <w:rsid w:val="0018079D"/>
    <w:rsid w:val="00194984"/>
    <w:rsid w:val="001D3AE5"/>
    <w:rsid w:val="001F6662"/>
    <w:rsid w:val="00203EF0"/>
    <w:rsid w:val="002217A0"/>
    <w:rsid w:val="00270234"/>
    <w:rsid w:val="002756B4"/>
    <w:rsid w:val="002C2EA4"/>
    <w:rsid w:val="002E15F2"/>
    <w:rsid w:val="002F42D7"/>
    <w:rsid w:val="00302989"/>
    <w:rsid w:val="003276D6"/>
    <w:rsid w:val="00346AED"/>
    <w:rsid w:val="00353200"/>
    <w:rsid w:val="003C7C09"/>
    <w:rsid w:val="00442D4F"/>
    <w:rsid w:val="004566A5"/>
    <w:rsid w:val="00473A8C"/>
    <w:rsid w:val="0049357B"/>
    <w:rsid w:val="004A1B13"/>
    <w:rsid w:val="004A733F"/>
    <w:rsid w:val="004E1094"/>
    <w:rsid w:val="004E1967"/>
    <w:rsid w:val="0050202A"/>
    <w:rsid w:val="00524434"/>
    <w:rsid w:val="005B042E"/>
    <w:rsid w:val="005B6114"/>
    <w:rsid w:val="005F7C1E"/>
    <w:rsid w:val="00694070"/>
    <w:rsid w:val="006B45C9"/>
    <w:rsid w:val="006D7438"/>
    <w:rsid w:val="00715865"/>
    <w:rsid w:val="00787FAD"/>
    <w:rsid w:val="007A2015"/>
    <w:rsid w:val="007C339E"/>
    <w:rsid w:val="007D00B6"/>
    <w:rsid w:val="007E2C00"/>
    <w:rsid w:val="007F7A26"/>
    <w:rsid w:val="0086796C"/>
    <w:rsid w:val="008751D1"/>
    <w:rsid w:val="008856CA"/>
    <w:rsid w:val="00901FE0"/>
    <w:rsid w:val="00952EB0"/>
    <w:rsid w:val="00A05148"/>
    <w:rsid w:val="00A06488"/>
    <w:rsid w:val="00AA7C81"/>
    <w:rsid w:val="00AB3397"/>
    <w:rsid w:val="00AD1D09"/>
    <w:rsid w:val="00AE42C2"/>
    <w:rsid w:val="00AE56AF"/>
    <w:rsid w:val="00B240E5"/>
    <w:rsid w:val="00B26D8B"/>
    <w:rsid w:val="00B4171F"/>
    <w:rsid w:val="00B84B01"/>
    <w:rsid w:val="00BA12B7"/>
    <w:rsid w:val="00BF497B"/>
    <w:rsid w:val="00C00C98"/>
    <w:rsid w:val="00C759D0"/>
    <w:rsid w:val="00CA2B35"/>
    <w:rsid w:val="00CE14CB"/>
    <w:rsid w:val="00CF17BC"/>
    <w:rsid w:val="00CF7E46"/>
    <w:rsid w:val="00D11FFF"/>
    <w:rsid w:val="00D874F4"/>
    <w:rsid w:val="00E366C1"/>
    <w:rsid w:val="00E52A70"/>
    <w:rsid w:val="00E706B5"/>
    <w:rsid w:val="00EA5540"/>
    <w:rsid w:val="00EB6A81"/>
    <w:rsid w:val="00EF6F54"/>
    <w:rsid w:val="00F370DF"/>
    <w:rsid w:val="00F4374B"/>
    <w:rsid w:val="00F6482A"/>
    <w:rsid w:val="00F73A72"/>
    <w:rsid w:val="00F83915"/>
    <w:rsid w:val="00FB10B0"/>
    <w:rsid w:val="00FC185B"/>
    <w:rsid w:val="00FF2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9829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00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0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0B0"/>
    <w:rPr>
      <w:rFonts w:ascii="Tahoma" w:hAnsi="Tahoma" w:cs="Tahoma"/>
      <w:sz w:val="16"/>
      <w:szCs w:val="16"/>
    </w:rPr>
  </w:style>
  <w:style w:type="character" w:customStyle="1" w:styleId="BalloonTextChar">
    <w:name w:val="Balloon Text Char"/>
    <w:basedOn w:val="DefaultParagraphFont"/>
    <w:link w:val="BalloonText"/>
    <w:uiPriority w:val="99"/>
    <w:semiHidden/>
    <w:rsid w:val="00FB10B0"/>
    <w:rPr>
      <w:rFonts w:ascii="Tahoma" w:hAnsi="Tahoma" w:cs="Tahoma"/>
      <w:sz w:val="16"/>
      <w:szCs w:val="16"/>
    </w:rPr>
  </w:style>
  <w:style w:type="character" w:styleId="CommentReference">
    <w:name w:val="annotation reference"/>
    <w:basedOn w:val="DefaultParagraphFont"/>
    <w:uiPriority w:val="99"/>
    <w:semiHidden/>
    <w:unhideWhenUsed/>
    <w:rsid w:val="00C759D0"/>
    <w:rPr>
      <w:sz w:val="16"/>
      <w:szCs w:val="16"/>
    </w:rPr>
  </w:style>
  <w:style w:type="paragraph" w:styleId="CommentText">
    <w:name w:val="annotation text"/>
    <w:basedOn w:val="Normal"/>
    <w:link w:val="CommentTextChar"/>
    <w:uiPriority w:val="99"/>
    <w:semiHidden/>
    <w:unhideWhenUsed/>
    <w:rsid w:val="00C759D0"/>
    <w:rPr>
      <w:sz w:val="20"/>
      <w:szCs w:val="20"/>
    </w:rPr>
  </w:style>
  <w:style w:type="character" w:customStyle="1" w:styleId="CommentTextChar">
    <w:name w:val="Comment Text Char"/>
    <w:basedOn w:val="DefaultParagraphFont"/>
    <w:link w:val="CommentText"/>
    <w:uiPriority w:val="99"/>
    <w:semiHidden/>
    <w:rsid w:val="00C759D0"/>
    <w:rPr>
      <w:sz w:val="20"/>
      <w:szCs w:val="20"/>
    </w:rPr>
  </w:style>
  <w:style w:type="paragraph" w:styleId="CommentSubject">
    <w:name w:val="annotation subject"/>
    <w:basedOn w:val="CommentText"/>
    <w:next w:val="CommentText"/>
    <w:link w:val="CommentSubjectChar"/>
    <w:uiPriority w:val="99"/>
    <w:semiHidden/>
    <w:unhideWhenUsed/>
    <w:rsid w:val="00C759D0"/>
    <w:rPr>
      <w:b/>
      <w:bCs/>
    </w:rPr>
  </w:style>
  <w:style w:type="character" w:customStyle="1" w:styleId="CommentSubjectChar">
    <w:name w:val="Comment Subject Char"/>
    <w:basedOn w:val="CommentTextChar"/>
    <w:link w:val="CommentSubject"/>
    <w:uiPriority w:val="99"/>
    <w:semiHidden/>
    <w:rsid w:val="00C759D0"/>
    <w:rPr>
      <w:b/>
      <w:bCs/>
      <w:sz w:val="20"/>
      <w:szCs w:val="20"/>
    </w:rPr>
  </w:style>
  <w:style w:type="paragraph" w:styleId="Revision">
    <w:name w:val="Revision"/>
    <w:hidden/>
    <w:uiPriority w:val="99"/>
    <w:semiHidden/>
    <w:rsid w:val="00C759D0"/>
  </w:style>
  <w:style w:type="paragraph" w:styleId="ListParagraph">
    <w:name w:val="List Paragraph"/>
    <w:basedOn w:val="Normal"/>
    <w:uiPriority w:val="34"/>
    <w:qFormat/>
    <w:rsid w:val="00442D4F"/>
    <w:pPr>
      <w:ind w:left="720"/>
      <w:contextualSpacing/>
    </w:pPr>
  </w:style>
  <w:style w:type="character" w:styleId="Hyperlink">
    <w:name w:val="Hyperlink"/>
    <w:basedOn w:val="DefaultParagraphFont"/>
    <w:uiPriority w:val="99"/>
    <w:unhideWhenUsed/>
    <w:rsid w:val="000805B9"/>
    <w:rPr>
      <w:color w:val="0000FF" w:themeColor="hyperlink"/>
      <w:u w:val="single"/>
    </w:rPr>
  </w:style>
  <w:style w:type="character" w:customStyle="1" w:styleId="Heading2Char">
    <w:name w:val="Heading 2 Char"/>
    <w:basedOn w:val="DefaultParagraphFont"/>
    <w:link w:val="Heading2"/>
    <w:uiPriority w:val="9"/>
    <w:rsid w:val="001300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0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00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0041"/>
    <w:rPr>
      <w:b/>
      <w:bCs/>
    </w:rPr>
  </w:style>
  <w:style w:type="character" w:styleId="Emphasis">
    <w:name w:val="Emphasis"/>
    <w:basedOn w:val="DefaultParagraphFont"/>
    <w:uiPriority w:val="20"/>
    <w:qFormat/>
    <w:rsid w:val="0013004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00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0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0B0"/>
    <w:rPr>
      <w:rFonts w:ascii="Tahoma" w:hAnsi="Tahoma" w:cs="Tahoma"/>
      <w:sz w:val="16"/>
      <w:szCs w:val="16"/>
    </w:rPr>
  </w:style>
  <w:style w:type="character" w:customStyle="1" w:styleId="BalloonTextChar">
    <w:name w:val="Balloon Text Char"/>
    <w:basedOn w:val="DefaultParagraphFont"/>
    <w:link w:val="BalloonText"/>
    <w:uiPriority w:val="99"/>
    <w:semiHidden/>
    <w:rsid w:val="00FB10B0"/>
    <w:rPr>
      <w:rFonts w:ascii="Tahoma" w:hAnsi="Tahoma" w:cs="Tahoma"/>
      <w:sz w:val="16"/>
      <w:szCs w:val="16"/>
    </w:rPr>
  </w:style>
  <w:style w:type="character" w:styleId="CommentReference">
    <w:name w:val="annotation reference"/>
    <w:basedOn w:val="DefaultParagraphFont"/>
    <w:uiPriority w:val="99"/>
    <w:semiHidden/>
    <w:unhideWhenUsed/>
    <w:rsid w:val="00C759D0"/>
    <w:rPr>
      <w:sz w:val="16"/>
      <w:szCs w:val="16"/>
    </w:rPr>
  </w:style>
  <w:style w:type="paragraph" w:styleId="CommentText">
    <w:name w:val="annotation text"/>
    <w:basedOn w:val="Normal"/>
    <w:link w:val="CommentTextChar"/>
    <w:uiPriority w:val="99"/>
    <w:semiHidden/>
    <w:unhideWhenUsed/>
    <w:rsid w:val="00C759D0"/>
    <w:rPr>
      <w:sz w:val="20"/>
      <w:szCs w:val="20"/>
    </w:rPr>
  </w:style>
  <w:style w:type="character" w:customStyle="1" w:styleId="CommentTextChar">
    <w:name w:val="Comment Text Char"/>
    <w:basedOn w:val="DefaultParagraphFont"/>
    <w:link w:val="CommentText"/>
    <w:uiPriority w:val="99"/>
    <w:semiHidden/>
    <w:rsid w:val="00C759D0"/>
    <w:rPr>
      <w:sz w:val="20"/>
      <w:szCs w:val="20"/>
    </w:rPr>
  </w:style>
  <w:style w:type="paragraph" w:styleId="CommentSubject">
    <w:name w:val="annotation subject"/>
    <w:basedOn w:val="CommentText"/>
    <w:next w:val="CommentText"/>
    <w:link w:val="CommentSubjectChar"/>
    <w:uiPriority w:val="99"/>
    <w:semiHidden/>
    <w:unhideWhenUsed/>
    <w:rsid w:val="00C759D0"/>
    <w:rPr>
      <w:b/>
      <w:bCs/>
    </w:rPr>
  </w:style>
  <w:style w:type="character" w:customStyle="1" w:styleId="CommentSubjectChar">
    <w:name w:val="Comment Subject Char"/>
    <w:basedOn w:val="CommentTextChar"/>
    <w:link w:val="CommentSubject"/>
    <w:uiPriority w:val="99"/>
    <w:semiHidden/>
    <w:rsid w:val="00C759D0"/>
    <w:rPr>
      <w:b/>
      <w:bCs/>
      <w:sz w:val="20"/>
      <w:szCs w:val="20"/>
    </w:rPr>
  </w:style>
  <w:style w:type="paragraph" w:styleId="Revision">
    <w:name w:val="Revision"/>
    <w:hidden/>
    <w:uiPriority w:val="99"/>
    <w:semiHidden/>
    <w:rsid w:val="00C759D0"/>
  </w:style>
  <w:style w:type="paragraph" w:styleId="ListParagraph">
    <w:name w:val="List Paragraph"/>
    <w:basedOn w:val="Normal"/>
    <w:uiPriority w:val="34"/>
    <w:qFormat/>
    <w:rsid w:val="00442D4F"/>
    <w:pPr>
      <w:ind w:left="720"/>
      <w:contextualSpacing/>
    </w:pPr>
  </w:style>
  <w:style w:type="character" w:styleId="Hyperlink">
    <w:name w:val="Hyperlink"/>
    <w:basedOn w:val="DefaultParagraphFont"/>
    <w:uiPriority w:val="99"/>
    <w:unhideWhenUsed/>
    <w:rsid w:val="000805B9"/>
    <w:rPr>
      <w:color w:val="0000FF" w:themeColor="hyperlink"/>
      <w:u w:val="single"/>
    </w:rPr>
  </w:style>
  <w:style w:type="character" w:customStyle="1" w:styleId="Heading2Char">
    <w:name w:val="Heading 2 Char"/>
    <w:basedOn w:val="DefaultParagraphFont"/>
    <w:link w:val="Heading2"/>
    <w:uiPriority w:val="9"/>
    <w:rsid w:val="001300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0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00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0041"/>
    <w:rPr>
      <w:b/>
      <w:bCs/>
    </w:rPr>
  </w:style>
  <w:style w:type="character" w:styleId="Emphasis">
    <w:name w:val="Emphasis"/>
    <w:basedOn w:val="DefaultParagraphFont"/>
    <w:uiPriority w:val="20"/>
    <w:qFormat/>
    <w:rsid w:val="001300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69709">
      <w:bodyDiv w:val="1"/>
      <w:marLeft w:val="0"/>
      <w:marRight w:val="0"/>
      <w:marTop w:val="0"/>
      <w:marBottom w:val="0"/>
      <w:divBdr>
        <w:top w:val="none" w:sz="0" w:space="0" w:color="auto"/>
        <w:left w:val="none" w:sz="0" w:space="0" w:color="auto"/>
        <w:bottom w:val="none" w:sz="0" w:space="0" w:color="auto"/>
        <w:right w:val="none" w:sz="0" w:space="0" w:color="auto"/>
      </w:divBdr>
    </w:div>
    <w:div w:id="1186864804">
      <w:bodyDiv w:val="1"/>
      <w:marLeft w:val="0"/>
      <w:marRight w:val="0"/>
      <w:marTop w:val="0"/>
      <w:marBottom w:val="0"/>
      <w:divBdr>
        <w:top w:val="none" w:sz="0" w:space="0" w:color="auto"/>
        <w:left w:val="none" w:sz="0" w:space="0" w:color="auto"/>
        <w:bottom w:val="none" w:sz="0" w:space="0" w:color="auto"/>
        <w:right w:val="none" w:sz="0" w:space="0" w:color="auto"/>
      </w:divBdr>
      <w:divsChild>
        <w:div w:id="281227302">
          <w:marLeft w:val="0"/>
          <w:marRight w:val="0"/>
          <w:marTop w:val="0"/>
          <w:marBottom w:val="0"/>
          <w:divBdr>
            <w:top w:val="none" w:sz="0" w:space="0" w:color="auto"/>
            <w:left w:val="none" w:sz="0" w:space="0" w:color="auto"/>
            <w:bottom w:val="none" w:sz="0" w:space="0" w:color="auto"/>
            <w:right w:val="none" w:sz="0" w:space="0" w:color="auto"/>
          </w:divBdr>
          <w:divsChild>
            <w:div w:id="1203513777">
              <w:marLeft w:val="0"/>
              <w:marRight w:val="0"/>
              <w:marTop w:val="0"/>
              <w:marBottom w:val="0"/>
              <w:divBdr>
                <w:top w:val="none" w:sz="0" w:space="0" w:color="auto"/>
                <w:left w:val="none" w:sz="0" w:space="0" w:color="auto"/>
                <w:bottom w:val="none" w:sz="0" w:space="0" w:color="auto"/>
                <w:right w:val="none" w:sz="0" w:space="0" w:color="auto"/>
              </w:divBdr>
              <w:divsChild>
                <w:div w:id="70547613">
                  <w:marLeft w:val="0"/>
                  <w:marRight w:val="0"/>
                  <w:marTop w:val="0"/>
                  <w:marBottom w:val="0"/>
                  <w:divBdr>
                    <w:top w:val="none" w:sz="0" w:space="0" w:color="auto"/>
                    <w:left w:val="none" w:sz="0" w:space="0" w:color="auto"/>
                    <w:bottom w:val="none" w:sz="0" w:space="0" w:color="auto"/>
                    <w:right w:val="none" w:sz="0" w:space="0" w:color="auto"/>
                  </w:divBdr>
                </w:div>
              </w:divsChild>
            </w:div>
            <w:div w:id="2096584614">
              <w:marLeft w:val="0"/>
              <w:marRight w:val="0"/>
              <w:marTop w:val="0"/>
              <w:marBottom w:val="0"/>
              <w:divBdr>
                <w:top w:val="none" w:sz="0" w:space="0" w:color="auto"/>
                <w:left w:val="none" w:sz="0" w:space="0" w:color="auto"/>
                <w:bottom w:val="none" w:sz="0" w:space="0" w:color="auto"/>
                <w:right w:val="none" w:sz="0" w:space="0" w:color="auto"/>
              </w:divBdr>
              <w:divsChild>
                <w:div w:id="680472936">
                  <w:marLeft w:val="0"/>
                  <w:marRight w:val="0"/>
                  <w:marTop w:val="0"/>
                  <w:marBottom w:val="0"/>
                  <w:divBdr>
                    <w:top w:val="none" w:sz="0" w:space="0" w:color="auto"/>
                    <w:left w:val="none" w:sz="0" w:space="0" w:color="auto"/>
                    <w:bottom w:val="none" w:sz="0" w:space="0" w:color="auto"/>
                    <w:right w:val="none" w:sz="0" w:space="0" w:color="auto"/>
                  </w:divBdr>
                </w:div>
              </w:divsChild>
            </w:div>
            <w:div w:id="136190048">
              <w:marLeft w:val="0"/>
              <w:marRight w:val="0"/>
              <w:marTop w:val="0"/>
              <w:marBottom w:val="0"/>
              <w:divBdr>
                <w:top w:val="none" w:sz="0" w:space="0" w:color="auto"/>
                <w:left w:val="none" w:sz="0" w:space="0" w:color="auto"/>
                <w:bottom w:val="none" w:sz="0" w:space="0" w:color="auto"/>
                <w:right w:val="none" w:sz="0" w:space="0" w:color="auto"/>
              </w:divBdr>
              <w:divsChild>
                <w:div w:id="1474906664">
                  <w:marLeft w:val="0"/>
                  <w:marRight w:val="0"/>
                  <w:marTop w:val="0"/>
                  <w:marBottom w:val="0"/>
                  <w:divBdr>
                    <w:top w:val="none" w:sz="0" w:space="0" w:color="auto"/>
                    <w:left w:val="none" w:sz="0" w:space="0" w:color="auto"/>
                    <w:bottom w:val="none" w:sz="0" w:space="0" w:color="auto"/>
                    <w:right w:val="none" w:sz="0" w:space="0" w:color="auto"/>
                  </w:divBdr>
                </w:div>
              </w:divsChild>
            </w:div>
            <w:div w:id="1104615186">
              <w:marLeft w:val="0"/>
              <w:marRight w:val="0"/>
              <w:marTop w:val="0"/>
              <w:marBottom w:val="0"/>
              <w:divBdr>
                <w:top w:val="none" w:sz="0" w:space="0" w:color="auto"/>
                <w:left w:val="none" w:sz="0" w:space="0" w:color="auto"/>
                <w:bottom w:val="none" w:sz="0" w:space="0" w:color="auto"/>
                <w:right w:val="none" w:sz="0" w:space="0" w:color="auto"/>
              </w:divBdr>
              <w:divsChild>
                <w:div w:id="17474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6062">
      <w:bodyDiv w:val="1"/>
      <w:marLeft w:val="0"/>
      <w:marRight w:val="0"/>
      <w:marTop w:val="0"/>
      <w:marBottom w:val="0"/>
      <w:divBdr>
        <w:top w:val="none" w:sz="0" w:space="0" w:color="auto"/>
        <w:left w:val="none" w:sz="0" w:space="0" w:color="auto"/>
        <w:bottom w:val="none" w:sz="0" w:space="0" w:color="auto"/>
        <w:right w:val="none" w:sz="0" w:space="0" w:color="auto"/>
      </w:divBdr>
      <w:divsChild>
        <w:div w:id="1301495955">
          <w:marLeft w:val="0"/>
          <w:marRight w:val="0"/>
          <w:marTop w:val="0"/>
          <w:marBottom w:val="0"/>
          <w:divBdr>
            <w:top w:val="none" w:sz="0" w:space="0" w:color="auto"/>
            <w:left w:val="none" w:sz="0" w:space="0" w:color="auto"/>
            <w:bottom w:val="none" w:sz="0" w:space="0" w:color="auto"/>
            <w:right w:val="none" w:sz="0" w:space="0" w:color="auto"/>
          </w:divBdr>
          <w:divsChild>
            <w:div w:id="832261844">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0"/>
                  <w:marRight w:val="0"/>
                  <w:marTop w:val="0"/>
                  <w:marBottom w:val="0"/>
                  <w:divBdr>
                    <w:top w:val="none" w:sz="0" w:space="0" w:color="auto"/>
                    <w:left w:val="none" w:sz="0" w:space="0" w:color="auto"/>
                    <w:bottom w:val="none" w:sz="0" w:space="0" w:color="auto"/>
                    <w:right w:val="none" w:sz="0" w:space="0" w:color="auto"/>
                  </w:divBdr>
                </w:div>
              </w:divsChild>
            </w:div>
            <w:div w:id="1096176604">
              <w:marLeft w:val="0"/>
              <w:marRight w:val="0"/>
              <w:marTop w:val="0"/>
              <w:marBottom w:val="0"/>
              <w:divBdr>
                <w:top w:val="none" w:sz="0" w:space="0" w:color="auto"/>
                <w:left w:val="none" w:sz="0" w:space="0" w:color="auto"/>
                <w:bottom w:val="none" w:sz="0" w:space="0" w:color="auto"/>
                <w:right w:val="none" w:sz="0" w:space="0" w:color="auto"/>
              </w:divBdr>
              <w:divsChild>
                <w:div w:id="18073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0390">
      <w:bodyDiv w:val="1"/>
      <w:marLeft w:val="0"/>
      <w:marRight w:val="0"/>
      <w:marTop w:val="0"/>
      <w:marBottom w:val="0"/>
      <w:divBdr>
        <w:top w:val="none" w:sz="0" w:space="0" w:color="auto"/>
        <w:left w:val="none" w:sz="0" w:space="0" w:color="auto"/>
        <w:bottom w:val="none" w:sz="0" w:space="0" w:color="auto"/>
        <w:right w:val="none" w:sz="0" w:space="0" w:color="auto"/>
      </w:divBdr>
      <w:divsChild>
        <w:div w:id="639379222">
          <w:marLeft w:val="0"/>
          <w:marRight w:val="0"/>
          <w:marTop w:val="0"/>
          <w:marBottom w:val="0"/>
          <w:divBdr>
            <w:top w:val="none" w:sz="0" w:space="0" w:color="auto"/>
            <w:left w:val="none" w:sz="0" w:space="0" w:color="auto"/>
            <w:bottom w:val="none" w:sz="0" w:space="0" w:color="auto"/>
            <w:right w:val="none" w:sz="0" w:space="0" w:color="auto"/>
          </w:divBdr>
          <w:divsChild>
            <w:div w:id="1123502698">
              <w:marLeft w:val="0"/>
              <w:marRight w:val="0"/>
              <w:marTop w:val="0"/>
              <w:marBottom w:val="0"/>
              <w:divBdr>
                <w:top w:val="none" w:sz="0" w:space="0" w:color="auto"/>
                <w:left w:val="none" w:sz="0" w:space="0" w:color="auto"/>
                <w:bottom w:val="none" w:sz="0" w:space="0" w:color="auto"/>
                <w:right w:val="none" w:sz="0" w:space="0" w:color="auto"/>
              </w:divBdr>
              <w:divsChild>
                <w:div w:id="1198008369">
                  <w:marLeft w:val="0"/>
                  <w:marRight w:val="0"/>
                  <w:marTop w:val="0"/>
                  <w:marBottom w:val="0"/>
                  <w:divBdr>
                    <w:top w:val="none" w:sz="0" w:space="0" w:color="auto"/>
                    <w:left w:val="none" w:sz="0" w:space="0" w:color="auto"/>
                    <w:bottom w:val="none" w:sz="0" w:space="0" w:color="auto"/>
                    <w:right w:val="none" w:sz="0" w:space="0" w:color="auto"/>
                  </w:divBdr>
                </w:div>
                <w:div w:id="1686789128">
                  <w:marLeft w:val="0"/>
                  <w:marRight w:val="0"/>
                  <w:marTop w:val="0"/>
                  <w:marBottom w:val="0"/>
                  <w:divBdr>
                    <w:top w:val="none" w:sz="0" w:space="0" w:color="auto"/>
                    <w:left w:val="none" w:sz="0" w:space="0" w:color="auto"/>
                    <w:bottom w:val="none" w:sz="0" w:space="0" w:color="auto"/>
                    <w:right w:val="none" w:sz="0" w:space="0" w:color="auto"/>
                  </w:divBdr>
                </w:div>
              </w:divsChild>
            </w:div>
            <w:div w:id="848329975">
              <w:marLeft w:val="0"/>
              <w:marRight w:val="0"/>
              <w:marTop w:val="0"/>
              <w:marBottom w:val="0"/>
              <w:divBdr>
                <w:top w:val="none" w:sz="0" w:space="0" w:color="auto"/>
                <w:left w:val="none" w:sz="0" w:space="0" w:color="auto"/>
                <w:bottom w:val="none" w:sz="0" w:space="0" w:color="auto"/>
                <w:right w:val="none" w:sz="0" w:space="0" w:color="auto"/>
              </w:divBdr>
              <w:divsChild>
                <w:div w:id="1593278210">
                  <w:marLeft w:val="0"/>
                  <w:marRight w:val="0"/>
                  <w:marTop w:val="0"/>
                  <w:marBottom w:val="0"/>
                  <w:divBdr>
                    <w:top w:val="none" w:sz="0" w:space="0" w:color="auto"/>
                    <w:left w:val="none" w:sz="0" w:space="0" w:color="auto"/>
                    <w:bottom w:val="none" w:sz="0" w:space="0" w:color="auto"/>
                    <w:right w:val="none" w:sz="0" w:space="0" w:color="auto"/>
                  </w:divBdr>
                </w:div>
                <w:div w:id="724255353">
                  <w:marLeft w:val="0"/>
                  <w:marRight w:val="0"/>
                  <w:marTop w:val="0"/>
                  <w:marBottom w:val="0"/>
                  <w:divBdr>
                    <w:top w:val="none" w:sz="0" w:space="0" w:color="auto"/>
                    <w:left w:val="none" w:sz="0" w:space="0" w:color="auto"/>
                    <w:bottom w:val="none" w:sz="0" w:space="0" w:color="auto"/>
                    <w:right w:val="none" w:sz="0" w:space="0" w:color="auto"/>
                  </w:divBdr>
                </w:div>
              </w:divsChild>
            </w:div>
            <w:div w:id="148055350">
              <w:marLeft w:val="0"/>
              <w:marRight w:val="0"/>
              <w:marTop w:val="0"/>
              <w:marBottom w:val="0"/>
              <w:divBdr>
                <w:top w:val="none" w:sz="0" w:space="0" w:color="auto"/>
                <w:left w:val="none" w:sz="0" w:space="0" w:color="auto"/>
                <w:bottom w:val="none" w:sz="0" w:space="0" w:color="auto"/>
                <w:right w:val="none" w:sz="0" w:space="0" w:color="auto"/>
              </w:divBdr>
              <w:divsChild>
                <w:div w:id="1083725916">
                  <w:marLeft w:val="0"/>
                  <w:marRight w:val="0"/>
                  <w:marTop w:val="0"/>
                  <w:marBottom w:val="0"/>
                  <w:divBdr>
                    <w:top w:val="none" w:sz="0" w:space="0" w:color="auto"/>
                    <w:left w:val="none" w:sz="0" w:space="0" w:color="auto"/>
                    <w:bottom w:val="none" w:sz="0" w:space="0" w:color="auto"/>
                    <w:right w:val="none" w:sz="0" w:space="0" w:color="auto"/>
                  </w:divBdr>
                </w:div>
                <w:div w:id="17743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438">
          <w:marLeft w:val="0"/>
          <w:marRight w:val="0"/>
          <w:marTop w:val="0"/>
          <w:marBottom w:val="0"/>
          <w:divBdr>
            <w:top w:val="none" w:sz="0" w:space="0" w:color="auto"/>
            <w:left w:val="none" w:sz="0" w:space="0" w:color="auto"/>
            <w:bottom w:val="none" w:sz="0" w:space="0" w:color="auto"/>
            <w:right w:val="none" w:sz="0" w:space="0" w:color="auto"/>
          </w:divBdr>
          <w:divsChild>
            <w:div w:id="260575814">
              <w:marLeft w:val="0"/>
              <w:marRight w:val="0"/>
              <w:marTop w:val="0"/>
              <w:marBottom w:val="0"/>
              <w:divBdr>
                <w:top w:val="none" w:sz="0" w:space="0" w:color="auto"/>
                <w:left w:val="none" w:sz="0" w:space="0" w:color="auto"/>
                <w:bottom w:val="none" w:sz="0" w:space="0" w:color="auto"/>
                <w:right w:val="none" w:sz="0" w:space="0" w:color="auto"/>
              </w:divBdr>
              <w:divsChild>
                <w:div w:id="1985112986">
                  <w:marLeft w:val="0"/>
                  <w:marRight w:val="0"/>
                  <w:marTop w:val="0"/>
                  <w:marBottom w:val="0"/>
                  <w:divBdr>
                    <w:top w:val="none" w:sz="0" w:space="0" w:color="auto"/>
                    <w:left w:val="none" w:sz="0" w:space="0" w:color="auto"/>
                    <w:bottom w:val="none" w:sz="0" w:space="0" w:color="auto"/>
                    <w:right w:val="none" w:sz="0" w:space="0" w:color="auto"/>
                  </w:divBdr>
                </w:div>
              </w:divsChild>
            </w:div>
            <w:div w:id="311103243">
              <w:marLeft w:val="0"/>
              <w:marRight w:val="0"/>
              <w:marTop w:val="0"/>
              <w:marBottom w:val="0"/>
              <w:divBdr>
                <w:top w:val="none" w:sz="0" w:space="0" w:color="auto"/>
                <w:left w:val="none" w:sz="0" w:space="0" w:color="auto"/>
                <w:bottom w:val="none" w:sz="0" w:space="0" w:color="auto"/>
                <w:right w:val="none" w:sz="0" w:space="0" w:color="auto"/>
              </w:divBdr>
              <w:divsChild>
                <w:div w:id="396905431">
                  <w:marLeft w:val="0"/>
                  <w:marRight w:val="0"/>
                  <w:marTop w:val="0"/>
                  <w:marBottom w:val="0"/>
                  <w:divBdr>
                    <w:top w:val="none" w:sz="0" w:space="0" w:color="auto"/>
                    <w:left w:val="none" w:sz="0" w:space="0" w:color="auto"/>
                    <w:bottom w:val="none" w:sz="0" w:space="0" w:color="auto"/>
                    <w:right w:val="none" w:sz="0" w:space="0" w:color="auto"/>
                  </w:divBdr>
                </w:div>
              </w:divsChild>
            </w:div>
            <w:div w:id="1078477225">
              <w:marLeft w:val="0"/>
              <w:marRight w:val="0"/>
              <w:marTop w:val="0"/>
              <w:marBottom w:val="0"/>
              <w:divBdr>
                <w:top w:val="none" w:sz="0" w:space="0" w:color="auto"/>
                <w:left w:val="none" w:sz="0" w:space="0" w:color="auto"/>
                <w:bottom w:val="none" w:sz="0" w:space="0" w:color="auto"/>
                <w:right w:val="none" w:sz="0" w:space="0" w:color="auto"/>
              </w:divBdr>
              <w:divsChild>
                <w:div w:id="485315782">
                  <w:marLeft w:val="0"/>
                  <w:marRight w:val="0"/>
                  <w:marTop w:val="0"/>
                  <w:marBottom w:val="0"/>
                  <w:divBdr>
                    <w:top w:val="none" w:sz="0" w:space="0" w:color="auto"/>
                    <w:left w:val="none" w:sz="0" w:space="0" w:color="auto"/>
                    <w:bottom w:val="none" w:sz="0" w:space="0" w:color="auto"/>
                    <w:right w:val="none" w:sz="0" w:space="0" w:color="auto"/>
                  </w:divBdr>
                </w:div>
              </w:divsChild>
            </w:div>
            <w:div w:id="727805767">
              <w:marLeft w:val="0"/>
              <w:marRight w:val="0"/>
              <w:marTop w:val="0"/>
              <w:marBottom w:val="0"/>
              <w:divBdr>
                <w:top w:val="none" w:sz="0" w:space="0" w:color="auto"/>
                <w:left w:val="none" w:sz="0" w:space="0" w:color="auto"/>
                <w:bottom w:val="none" w:sz="0" w:space="0" w:color="auto"/>
                <w:right w:val="none" w:sz="0" w:space="0" w:color="auto"/>
              </w:divBdr>
              <w:divsChild>
                <w:div w:id="165561029">
                  <w:marLeft w:val="0"/>
                  <w:marRight w:val="0"/>
                  <w:marTop w:val="0"/>
                  <w:marBottom w:val="0"/>
                  <w:divBdr>
                    <w:top w:val="none" w:sz="0" w:space="0" w:color="auto"/>
                    <w:left w:val="none" w:sz="0" w:space="0" w:color="auto"/>
                    <w:bottom w:val="none" w:sz="0" w:space="0" w:color="auto"/>
                    <w:right w:val="none" w:sz="0" w:space="0" w:color="auto"/>
                  </w:divBdr>
                </w:div>
              </w:divsChild>
            </w:div>
            <w:div w:id="493882822">
              <w:marLeft w:val="0"/>
              <w:marRight w:val="0"/>
              <w:marTop w:val="0"/>
              <w:marBottom w:val="0"/>
              <w:divBdr>
                <w:top w:val="none" w:sz="0" w:space="0" w:color="auto"/>
                <w:left w:val="none" w:sz="0" w:space="0" w:color="auto"/>
                <w:bottom w:val="none" w:sz="0" w:space="0" w:color="auto"/>
                <w:right w:val="none" w:sz="0" w:space="0" w:color="auto"/>
              </w:divBdr>
              <w:divsChild>
                <w:div w:id="307637018">
                  <w:marLeft w:val="0"/>
                  <w:marRight w:val="0"/>
                  <w:marTop w:val="0"/>
                  <w:marBottom w:val="0"/>
                  <w:divBdr>
                    <w:top w:val="none" w:sz="0" w:space="0" w:color="auto"/>
                    <w:left w:val="none" w:sz="0" w:space="0" w:color="auto"/>
                    <w:bottom w:val="none" w:sz="0" w:space="0" w:color="auto"/>
                    <w:right w:val="none" w:sz="0" w:space="0" w:color="auto"/>
                  </w:divBdr>
                </w:div>
              </w:divsChild>
            </w:div>
            <w:div w:id="898245479">
              <w:marLeft w:val="0"/>
              <w:marRight w:val="0"/>
              <w:marTop w:val="0"/>
              <w:marBottom w:val="0"/>
              <w:divBdr>
                <w:top w:val="none" w:sz="0" w:space="0" w:color="auto"/>
                <w:left w:val="none" w:sz="0" w:space="0" w:color="auto"/>
                <w:bottom w:val="none" w:sz="0" w:space="0" w:color="auto"/>
                <w:right w:val="none" w:sz="0" w:space="0" w:color="auto"/>
              </w:divBdr>
              <w:divsChild>
                <w:div w:id="2051297944">
                  <w:marLeft w:val="0"/>
                  <w:marRight w:val="0"/>
                  <w:marTop w:val="0"/>
                  <w:marBottom w:val="0"/>
                  <w:divBdr>
                    <w:top w:val="none" w:sz="0" w:space="0" w:color="auto"/>
                    <w:left w:val="none" w:sz="0" w:space="0" w:color="auto"/>
                    <w:bottom w:val="none" w:sz="0" w:space="0" w:color="auto"/>
                    <w:right w:val="none" w:sz="0" w:space="0" w:color="auto"/>
                  </w:divBdr>
                </w:div>
              </w:divsChild>
            </w:div>
            <w:div w:id="949971840">
              <w:marLeft w:val="0"/>
              <w:marRight w:val="0"/>
              <w:marTop w:val="0"/>
              <w:marBottom w:val="0"/>
              <w:divBdr>
                <w:top w:val="none" w:sz="0" w:space="0" w:color="auto"/>
                <w:left w:val="none" w:sz="0" w:space="0" w:color="auto"/>
                <w:bottom w:val="none" w:sz="0" w:space="0" w:color="auto"/>
                <w:right w:val="none" w:sz="0" w:space="0" w:color="auto"/>
              </w:divBdr>
              <w:divsChild>
                <w:div w:id="756285685">
                  <w:marLeft w:val="0"/>
                  <w:marRight w:val="0"/>
                  <w:marTop w:val="0"/>
                  <w:marBottom w:val="0"/>
                  <w:divBdr>
                    <w:top w:val="none" w:sz="0" w:space="0" w:color="auto"/>
                    <w:left w:val="none" w:sz="0" w:space="0" w:color="auto"/>
                    <w:bottom w:val="none" w:sz="0" w:space="0" w:color="auto"/>
                    <w:right w:val="none" w:sz="0" w:space="0" w:color="auto"/>
                  </w:divBdr>
                </w:div>
              </w:divsChild>
            </w:div>
            <w:div w:id="1325015695">
              <w:marLeft w:val="0"/>
              <w:marRight w:val="0"/>
              <w:marTop w:val="0"/>
              <w:marBottom w:val="0"/>
              <w:divBdr>
                <w:top w:val="none" w:sz="0" w:space="0" w:color="auto"/>
                <w:left w:val="none" w:sz="0" w:space="0" w:color="auto"/>
                <w:bottom w:val="none" w:sz="0" w:space="0" w:color="auto"/>
                <w:right w:val="none" w:sz="0" w:space="0" w:color="auto"/>
              </w:divBdr>
              <w:divsChild>
                <w:div w:id="9491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2141">
          <w:marLeft w:val="0"/>
          <w:marRight w:val="0"/>
          <w:marTop w:val="0"/>
          <w:marBottom w:val="0"/>
          <w:divBdr>
            <w:top w:val="none" w:sz="0" w:space="0" w:color="auto"/>
            <w:left w:val="none" w:sz="0" w:space="0" w:color="auto"/>
            <w:bottom w:val="none" w:sz="0" w:space="0" w:color="auto"/>
            <w:right w:val="none" w:sz="0" w:space="0" w:color="auto"/>
          </w:divBdr>
          <w:divsChild>
            <w:div w:id="435637609">
              <w:marLeft w:val="0"/>
              <w:marRight w:val="0"/>
              <w:marTop w:val="0"/>
              <w:marBottom w:val="0"/>
              <w:divBdr>
                <w:top w:val="none" w:sz="0" w:space="0" w:color="auto"/>
                <w:left w:val="none" w:sz="0" w:space="0" w:color="auto"/>
                <w:bottom w:val="none" w:sz="0" w:space="0" w:color="auto"/>
                <w:right w:val="none" w:sz="0" w:space="0" w:color="auto"/>
              </w:divBdr>
              <w:divsChild>
                <w:div w:id="767577027">
                  <w:marLeft w:val="0"/>
                  <w:marRight w:val="0"/>
                  <w:marTop w:val="0"/>
                  <w:marBottom w:val="0"/>
                  <w:divBdr>
                    <w:top w:val="none" w:sz="0" w:space="0" w:color="auto"/>
                    <w:left w:val="none" w:sz="0" w:space="0" w:color="auto"/>
                    <w:bottom w:val="none" w:sz="0" w:space="0" w:color="auto"/>
                    <w:right w:val="none" w:sz="0" w:space="0" w:color="auto"/>
                  </w:divBdr>
                </w:div>
              </w:divsChild>
            </w:div>
            <w:div w:id="1398085685">
              <w:marLeft w:val="0"/>
              <w:marRight w:val="0"/>
              <w:marTop w:val="0"/>
              <w:marBottom w:val="0"/>
              <w:divBdr>
                <w:top w:val="none" w:sz="0" w:space="0" w:color="auto"/>
                <w:left w:val="none" w:sz="0" w:space="0" w:color="auto"/>
                <w:bottom w:val="none" w:sz="0" w:space="0" w:color="auto"/>
                <w:right w:val="none" w:sz="0" w:space="0" w:color="auto"/>
              </w:divBdr>
              <w:divsChild>
                <w:div w:id="1049262642">
                  <w:marLeft w:val="0"/>
                  <w:marRight w:val="0"/>
                  <w:marTop w:val="0"/>
                  <w:marBottom w:val="0"/>
                  <w:divBdr>
                    <w:top w:val="none" w:sz="0" w:space="0" w:color="auto"/>
                    <w:left w:val="none" w:sz="0" w:space="0" w:color="auto"/>
                    <w:bottom w:val="none" w:sz="0" w:space="0" w:color="auto"/>
                    <w:right w:val="none" w:sz="0" w:space="0" w:color="auto"/>
                  </w:divBdr>
                </w:div>
                <w:div w:id="730350746">
                  <w:marLeft w:val="0"/>
                  <w:marRight w:val="0"/>
                  <w:marTop w:val="0"/>
                  <w:marBottom w:val="0"/>
                  <w:divBdr>
                    <w:top w:val="none" w:sz="0" w:space="0" w:color="auto"/>
                    <w:left w:val="none" w:sz="0" w:space="0" w:color="auto"/>
                    <w:bottom w:val="none" w:sz="0" w:space="0" w:color="auto"/>
                    <w:right w:val="none" w:sz="0" w:space="0" w:color="auto"/>
                  </w:divBdr>
                  <w:divsChild>
                    <w:div w:id="1954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360">
              <w:marLeft w:val="300"/>
              <w:marRight w:val="0"/>
              <w:marTop w:val="225"/>
              <w:marBottom w:val="150"/>
              <w:divBdr>
                <w:top w:val="none" w:sz="0" w:space="0" w:color="auto"/>
                <w:left w:val="none" w:sz="0" w:space="0" w:color="auto"/>
                <w:bottom w:val="none" w:sz="0" w:space="0" w:color="auto"/>
                <w:right w:val="none" w:sz="0" w:space="0" w:color="auto"/>
              </w:divBdr>
              <w:divsChild>
                <w:div w:id="32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comments.xml.rels><?xml version="1.0" encoding="UTF-8" standalone="yes"?>
<Relationships xmlns="http://schemas.openxmlformats.org/package/2006/relationships"><Relationship Id="rId11" Type="http://schemas.openxmlformats.org/officeDocument/2006/relationships/hyperlink" Target="https://peerj.com/about/author-instructions/" TargetMode="External"/><Relationship Id="rId12" Type="http://schemas.openxmlformats.org/officeDocument/2006/relationships/hyperlink" Target="https://peerj.com/about/author-instructions/" TargetMode="External"/><Relationship Id="rId13" Type="http://schemas.openxmlformats.org/officeDocument/2006/relationships/hyperlink" Target="https://peerj.com/about/author-instructions/" TargetMode="External"/><Relationship Id="rId14" Type="http://schemas.openxmlformats.org/officeDocument/2006/relationships/hyperlink" Target="http://physics.nist.gov/Pubs/SP330/sp330.pdf" TargetMode="External"/><Relationship Id="rId15" Type="http://schemas.openxmlformats.org/officeDocument/2006/relationships/hyperlink" Target="https://peerj.com/about/author-instructions/" TargetMode="External"/><Relationship Id="rId16" Type="http://schemas.openxmlformats.org/officeDocument/2006/relationships/hyperlink" Target="https://peerj.com/about/author-instructions/" TargetMode="External"/><Relationship Id="rId17" Type="http://schemas.openxmlformats.org/officeDocument/2006/relationships/hyperlink" Target="https://peerj.com/about/author-instructions/" TargetMode="External"/><Relationship Id="rId1" Type="http://schemas.openxmlformats.org/officeDocument/2006/relationships/hyperlink" Target="https://peerj.com/about/author-instructions/" TargetMode="External"/><Relationship Id="rId2" Type="http://schemas.openxmlformats.org/officeDocument/2006/relationships/hyperlink" Target="http://www.icmje.org/ethical_1author.html" TargetMode="External"/><Relationship Id="rId3" Type="http://schemas.openxmlformats.org/officeDocument/2006/relationships/hyperlink" Target="https://peerj.com/about/author-instructions/" TargetMode="External"/><Relationship Id="rId4" Type="http://schemas.openxmlformats.org/officeDocument/2006/relationships/hyperlink" Target="https://peerj.com/about/author-instructions/" TargetMode="External"/><Relationship Id="rId5" Type="http://schemas.openxmlformats.org/officeDocument/2006/relationships/hyperlink" Target="https://peerj.com/about/author-instructions/" TargetMode="External"/><Relationship Id="rId6" Type="http://schemas.openxmlformats.org/officeDocument/2006/relationships/hyperlink" Target="https://peerj.com/about/author-instructions/" TargetMode="External"/><Relationship Id="rId7" Type="http://schemas.openxmlformats.org/officeDocument/2006/relationships/hyperlink" Target="http://endnote.com/downloads/style/peerj" TargetMode="External"/><Relationship Id="rId8" Type="http://schemas.openxmlformats.org/officeDocument/2006/relationships/hyperlink" Target="https://peerj.com/about/author-instructions/" TargetMode="External"/><Relationship Id="rId9" Type="http://schemas.openxmlformats.org/officeDocument/2006/relationships/hyperlink" Target="https://peerj.com/about/author-instructions/" TargetMode="External"/><Relationship Id="rId10" Type="http://schemas.openxmlformats.org/officeDocument/2006/relationships/hyperlink" Target="https://peerj.com/about/author-instructions/"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bioinfo.de/isb/200606005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93D60-945E-3240-9354-DEDBC613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2743</Words>
  <Characters>15638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Tabima</dc:creator>
  <cp:lastModifiedBy>Javier Tabima</cp:lastModifiedBy>
  <cp:revision>6</cp:revision>
  <cp:lastPrinted>2013-10-23T18:35:00Z</cp:lastPrinted>
  <dcterms:created xsi:type="dcterms:W3CDTF">2013-11-11T08:22:00Z</dcterms:created>
  <dcterms:modified xsi:type="dcterms:W3CDTF">2013-11-11T21:59:00Z</dcterms:modified>
</cp:coreProperties>
</file>